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BFAF" w14:textId="30B703F9" w:rsidR="00E4624D" w:rsidRDefault="00E4624D" w:rsidP="00E4624D">
      <w:pPr>
        <w:spacing w:line="276" w:lineRule="auto"/>
        <w:rPr>
          <w:rStyle w:val="Strong"/>
          <w:b w:val="0"/>
          <w:bCs w:val="0"/>
          <w:lang w:val="en-US"/>
        </w:rPr>
      </w:pPr>
      <w:r>
        <w:rPr>
          <w:rStyle w:val="Strong"/>
          <w:lang w:val="en-US"/>
        </w:rPr>
        <w:t xml:space="preserve">Title </w:t>
      </w:r>
      <w:r w:rsidR="00174F10">
        <w:rPr>
          <w:rStyle w:val="Strong"/>
          <w:b w:val="0"/>
          <w:bCs w:val="0"/>
          <w:lang w:val="en-US"/>
        </w:rPr>
        <w:t>Self</w:t>
      </w:r>
      <w:r w:rsidR="009910A0">
        <w:rPr>
          <w:rStyle w:val="Strong"/>
          <w:b w:val="0"/>
          <w:bCs w:val="0"/>
          <w:lang w:val="en-US"/>
        </w:rPr>
        <w:t xml:space="preserve"> compatibility and asexual reproduction in an invasive buzz pollinated weed </w:t>
      </w:r>
    </w:p>
    <w:p w14:paraId="73FC92AC" w14:textId="02DD979C" w:rsidR="00277CEB" w:rsidRDefault="00BE09D0" w:rsidP="00E4624D">
      <w:pPr>
        <w:spacing w:line="276" w:lineRule="auto"/>
        <w:rPr>
          <w:rStyle w:val="Strong"/>
          <w:highlight w:val="yellow"/>
          <w:lang w:val="en-US"/>
        </w:rPr>
      </w:pPr>
      <w:r>
        <w:rPr>
          <w:rStyle w:val="Strong"/>
          <w:highlight w:val="yellow"/>
          <w:lang w:val="en-US"/>
        </w:rPr>
        <w:t>Authors</w:t>
      </w:r>
      <w:r w:rsidR="00277CEB">
        <w:rPr>
          <w:rStyle w:val="Strong"/>
          <w:highlight w:val="yellow"/>
          <w:lang w:val="en-US"/>
        </w:rPr>
        <w:t xml:space="preserve"> </w:t>
      </w:r>
    </w:p>
    <w:p w14:paraId="13209FA2" w14:textId="24690F19" w:rsidR="00E4624D" w:rsidRPr="00727C88" w:rsidRDefault="00591F06" w:rsidP="00E4624D">
      <w:pPr>
        <w:spacing w:line="276" w:lineRule="auto"/>
        <w:rPr>
          <w:lang w:val="en-US"/>
        </w:rPr>
      </w:pPr>
      <w:r w:rsidRPr="00591F06">
        <w:rPr>
          <w:rStyle w:val="Strong"/>
          <w:lang w:val="en-US"/>
        </w:rPr>
        <w:t>J</w:t>
      </w:r>
      <w:r w:rsidR="00E4624D" w:rsidRPr="00591F06">
        <w:rPr>
          <w:rStyle w:val="Strong"/>
          <w:lang w:val="en-US"/>
        </w:rPr>
        <w:t>ournal</w:t>
      </w:r>
      <w:r w:rsidR="00E4624D" w:rsidRPr="00591F06">
        <w:rPr>
          <w:i/>
          <w:iCs/>
          <w:lang w:val="en-US"/>
        </w:rPr>
        <w:t xml:space="preserve"> </w:t>
      </w:r>
      <w:r w:rsidR="00727C88" w:rsidRPr="00591F06">
        <w:rPr>
          <w:i/>
          <w:iCs/>
          <w:lang w:val="en-US"/>
        </w:rPr>
        <w:t>Biology letters</w:t>
      </w:r>
      <w:r w:rsidR="004D020C">
        <w:rPr>
          <w:lang w:val="en-US"/>
        </w:rPr>
        <w:t xml:space="preserve"> (research article – 3500 words + electronic supplementary material</w:t>
      </w:r>
      <w:r w:rsidR="00D23899">
        <w:rPr>
          <w:lang w:val="en-US"/>
        </w:rPr>
        <w:t>; max 3 figures + 3 tables</w:t>
      </w:r>
      <w:r w:rsidR="00626685">
        <w:rPr>
          <w:lang w:val="en-US"/>
        </w:rPr>
        <w:t xml:space="preserve">; </w:t>
      </w:r>
      <w:r w:rsidR="00626685" w:rsidRPr="00626685">
        <w:rPr>
          <w:lang w:val="en-US"/>
        </w:rPr>
        <w:t>cover letter should also be uploaded to support your submission and that states why your research is novel</w:t>
      </w:r>
      <w:r w:rsidR="002E2E41">
        <w:rPr>
          <w:lang w:val="en-US"/>
        </w:rPr>
        <w:t xml:space="preserve">; no </w:t>
      </w:r>
      <w:r w:rsidR="002E2E41" w:rsidRPr="002E2E41">
        <w:rPr>
          <w:lang w:val="en-US"/>
        </w:rPr>
        <w:t xml:space="preserve">page or </w:t>
      </w:r>
      <w:proofErr w:type="spellStart"/>
      <w:r w:rsidR="002E2E41" w:rsidRPr="002E2E41">
        <w:rPr>
          <w:lang w:val="en-US"/>
        </w:rPr>
        <w:t>colour</w:t>
      </w:r>
      <w:proofErr w:type="spellEnd"/>
      <w:r w:rsidR="002E2E41" w:rsidRPr="002E2E41">
        <w:rPr>
          <w:lang w:val="en-US"/>
        </w:rPr>
        <w:t xml:space="preserve"> charges</w:t>
      </w:r>
      <w:r w:rsidR="004D020C">
        <w:rPr>
          <w:lang w:val="en-US"/>
        </w:rPr>
        <w:t>)</w:t>
      </w:r>
    </w:p>
    <w:p w14:paraId="2C225FB3" w14:textId="56C1526A" w:rsidR="00EC4EE3" w:rsidRPr="00EC4EE3" w:rsidRDefault="00EC4EE3" w:rsidP="00E4624D">
      <w:pPr>
        <w:spacing w:line="276" w:lineRule="auto"/>
        <w:rPr>
          <w:i/>
          <w:iCs/>
          <w:color w:val="FF0000"/>
          <w:lang w:val="en-US"/>
        </w:rPr>
      </w:pPr>
      <w:r w:rsidRPr="00EC4EE3">
        <w:rPr>
          <w:i/>
          <w:iCs/>
          <w:color w:val="FF0000"/>
          <w:lang w:val="en-US"/>
        </w:rPr>
        <w:t xml:space="preserve">check SIMPLE PAST TENSE before sending </w:t>
      </w:r>
      <w:r>
        <w:rPr>
          <w:i/>
          <w:iCs/>
          <w:color w:val="FF0000"/>
          <w:lang w:val="en-US"/>
        </w:rPr>
        <w:t xml:space="preserve">and </w:t>
      </w:r>
      <w:r w:rsidR="002F316D">
        <w:rPr>
          <w:i/>
          <w:iCs/>
          <w:color w:val="FF0000"/>
          <w:lang w:val="en-US"/>
        </w:rPr>
        <w:t xml:space="preserve">include </w:t>
      </w:r>
      <w:r w:rsidR="00591F06">
        <w:rPr>
          <w:i/>
          <w:iCs/>
          <w:color w:val="FF0000"/>
          <w:lang w:val="en-US"/>
        </w:rPr>
        <w:t>citations/</w:t>
      </w:r>
      <w:r w:rsidR="008218B2">
        <w:rPr>
          <w:i/>
          <w:iCs/>
          <w:color w:val="FF0000"/>
          <w:lang w:val="en-US"/>
        </w:rPr>
        <w:t>references.</w:t>
      </w:r>
      <w:r w:rsidR="002F316D">
        <w:rPr>
          <w:i/>
          <w:iCs/>
          <w:color w:val="FF0000"/>
          <w:lang w:val="en-US"/>
        </w:rPr>
        <w:t xml:space="preserve"> </w:t>
      </w:r>
    </w:p>
    <w:p w14:paraId="218F4DA0" w14:textId="07549A0C" w:rsidR="00DF3589" w:rsidRDefault="00DF3589" w:rsidP="000E7DA9">
      <w:pPr>
        <w:spacing w:line="276" w:lineRule="auto"/>
        <w:rPr>
          <w:b/>
          <w:bCs/>
          <w:lang w:val="en-US"/>
        </w:rPr>
      </w:pPr>
      <w:r>
        <w:rPr>
          <w:b/>
          <w:bCs/>
          <w:lang w:val="en-US"/>
        </w:rPr>
        <w:t>Abstract (</w:t>
      </w:r>
      <w:r w:rsidR="00591F06">
        <w:rPr>
          <w:b/>
          <w:bCs/>
          <w:lang w:val="en-US"/>
        </w:rPr>
        <w:t>200-word</w:t>
      </w:r>
      <w:r>
        <w:rPr>
          <w:b/>
          <w:bCs/>
          <w:lang w:val="en-US"/>
        </w:rPr>
        <w:t xml:space="preserve"> limit)</w:t>
      </w:r>
    </w:p>
    <w:p w14:paraId="6B0D0E92" w14:textId="2FE2BCDF" w:rsidR="004446F3" w:rsidRPr="002543C0" w:rsidRDefault="004446F3" w:rsidP="000E7DA9">
      <w:pPr>
        <w:spacing w:line="276" w:lineRule="auto"/>
        <w:rPr>
          <w:lang w:val="en-US"/>
        </w:rPr>
      </w:pPr>
      <w:r>
        <w:rPr>
          <w:b/>
          <w:bCs/>
          <w:lang w:val="en-US"/>
        </w:rPr>
        <w:t>Keywords (min. 3)</w:t>
      </w:r>
      <w:r w:rsidR="002543C0">
        <w:rPr>
          <w:b/>
          <w:bCs/>
          <w:lang w:val="en-US"/>
        </w:rPr>
        <w:t xml:space="preserve"> </w:t>
      </w:r>
      <w:r w:rsidR="002543C0">
        <w:rPr>
          <w:lang w:val="en-US"/>
        </w:rPr>
        <w:t xml:space="preserve">uniparental reproduction </w:t>
      </w:r>
    </w:p>
    <w:p w14:paraId="626A2462" w14:textId="503BCF5F" w:rsidR="00E4624D" w:rsidRDefault="00E4624D" w:rsidP="000E7DA9">
      <w:pPr>
        <w:spacing w:line="276" w:lineRule="auto"/>
        <w:rPr>
          <w:b/>
          <w:bCs/>
          <w:lang w:val="en-US"/>
        </w:rPr>
      </w:pPr>
      <w:r>
        <w:rPr>
          <w:b/>
          <w:bCs/>
          <w:lang w:val="en-US"/>
        </w:rPr>
        <w:t xml:space="preserve">Introduction </w:t>
      </w:r>
    </w:p>
    <w:p w14:paraId="05E9AA05" w14:textId="18CB7500" w:rsidR="00130A64" w:rsidRDefault="000A6867" w:rsidP="000E7DA9">
      <w:pPr>
        <w:spacing w:line="276" w:lineRule="auto"/>
        <w:rPr>
          <w:lang w:val="en-US"/>
        </w:rPr>
      </w:pPr>
      <w:commentRangeStart w:id="0"/>
      <w:commentRangeStart w:id="1"/>
      <w:r>
        <w:rPr>
          <w:lang w:val="en-US"/>
        </w:rPr>
        <w:t>A plethora of research attempts to predict what general traits invasive species have in common</w:t>
      </w:r>
      <w:r w:rsidR="00D13972">
        <w:rPr>
          <w:lang w:val="en-US"/>
        </w:rPr>
        <w:t xml:space="preserve"> to aid better management of invasive species</w:t>
      </w:r>
      <w:r>
        <w:rPr>
          <w:lang w:val="en-US"/>
        </w:rPr>
        <w:t xml:space="preserve">. </w:t>
      </w:r>
      <w:r w:rsidR="00BA465C">
        <w:rPr>
          <w:lang w:val="en-US"/>
        </w:rPr>
        <w:t>Invasion syndromes are a combination of pathways</w:t>
      </w:r>
      <w:r w:rsidR="00E60678">
        <w:rPr>
          <w:lang w:val="en-US"/>
        </w:rPr>
        <w:t xml:space="preserve">, alien species traits, and characteristics of the recipient ecosystem that collectively results in </w:t>
      </w:r>
      <w:r w:rsidR="00131795">
        <w:rPr>
          <w:lang w:val="en-US"/>
        </w:rPr>
        <w:t>predictable dynamics and impacts of invasive species (</w:t>
      </w:r>
      <w:proofErr w:type="spellStart"/>
      <w:r w:rsidR="00131795">
        <w:rPr>
          <w:lang w:val="en-US"/>
        </w:rPr>
        <w:t>N</w:t>
      </w:r>
      <w:commentRangeStart w:id="2"/>
      <w:r w:rsidR="00131795">
        <w:rPr>
          <w:lang w:val="en-US"/>
        </w:rPr>
        <w:t>ovoa</w:t>
      </w:r>
      <w:proofErr w:type="spellEnd"/>
      <w:r w:rsidR="00131795">
        <w:rPr>
          <w:lang w:val="en-US"/>
        </w:rPr>
        <w:t xml:space="preserve"> et al. 2020</w:t>
      </w:r>
      <w:r w:rsidR="00131795" w:rsidRPr="0A5026C9">
        <w:rPr>
          <w:lang w:val="en-US"/>
        </w:rPr>
        <w:t>)</w:t>
      </w:r>
      <w:commentRangeEnd w:id="2"/>
      <w:r>
        <w:rPr>
          <w:rStyle w:val="CommentReference"/>
        </w:rPr>
        <w:commentReference w:id="2"/>
      </w:r>
      <w:r w:rsidR="00131795" w:rsidRPr="0A5026C9">
        <w:rPr>
          <w:lang w:val="en-US"/>
        </w:rPr>
        <w:t>.</w:t>
      </w:r>
      <w:r w:rsidR="00131795">
        <w:rPr>
          <w:lang w:val="en-US"/>
        </w:rPr>
        <w:t xml:space="preserve"> </w:t>
      </w:r>
      <w:r w:rsidR="00913FD4">
        <w:rPr>
          <w:strike/>
          <w:lang w:val="en-US"/>
        </w:rPr>
        <w:t>I</w:t>
      </w:r>
      <w:r>
        <w:rPr>
          <w:lang w:val="en-US"/>
        </w:rPr>
        <w:t xml:space="preserve">nvasion syndromes are gaining traction in the literature since they were first proposed by Perkins and Nowak (2013). </w:t>
      </w:r>
    </w:p>
    <w:p w14:paraId="6C5DD4BB" w14:textId="681FCEFF" w:rsidR="000D5716" w:rsidRDefault="0011435F" w:rsidP="000E7DA9">
      <w:pPr>
        <w:spacing w:line="276" w:lineRule="auto"/>
        <w:rPr>
          <w:lang w:val="en-US"/>
        </w:rPr>
      </w:pPr>
      <w:r>
        <w:rPr>
          <w:lang w:val="en-US"/>
        </w:rPr>
        <w:t xml:space="preserve">Invasion syndromes are </w:t>
      </w:r>
      <w:r w:rsidR="006C5BEF">
        <w:rPr>
          <w:lang w:val="en-US"/>
        </w:rPr>
        <w:t xml:space="preserve">a collation of </w:t>
      </w:r>
      <w:r>
        <w:rPr>
          <w:lang w:val="en-US"/>
        </w:rPr>
        <w:t xml:space="preserve">small-scale, </w:t>
      </w:r>
      <w:r w:rsidR="00F73CF2">
        <w:rPr>
          <w:lang w:val="en-US"/>
        </w:rPr>
        <w:t>species-specific</w:t>
      </w:r>
      <w:r w:rsidR="006C5BEF">
        <w:rPr>
          <w:lang w:val="en-US"/>
        </w:rPr>
        <w:t xml:space="preserve"> studies, which contain rigorous </w:t>
      </w:r>
      <w:r w:rsidR="004534A6">
        <w:rPr>
          <w:lang w:val="en-US"/>
        </w:rPr>
        <w:t xml:space="preserve">evidence that can collectively </w:t>
      </w:r>
      <w:r w:rsidR="00FD2421">
        <w:rPr>
          <w:lang w:val="en-US"/>
        </w:rPr>
        <w:t>be synthesized to draw out broad shared traits among invasive species (</w:t>
      </w:r>
      <w:r w:rsidR="00FA6D80" w:rsidRPr="00FA6D80">
        <w:rPr>
          <w:lang w:val="en-US"/>
        </w:rPr>
        <w:t>Crawley</w:t>
      </w:r>
      <w:r w:rsidR="00FA6D80">
        <w:rPr>
          <w:lang w:val="en-US"/>
        </w:rPr>
        <w:t xml:space="preserve"> </w:t>
      </w:r>
      <w:r w:rsidR="00FA6D80" w:rsidRPr="00FA6D80">
        <w:rPr>
          <w:lang w:val="en-US"/>
        </w:rPr>
        <w:t xml:space="preserve">1987; Sun et al. 2013; </w:t>
      </w:r>
      <w:proofErr w:type="spellStart"/>
      <w:r w:rsidR="00FA6D80" w:rsidRPr="00FA6D80">
        <w:rPr>
          <w:lang w:val="en-US"/>
        </w:rPr>
        <w:t>Simberloff</w:t>
      </w:r>
      <w:proofErr w:type="spellEnd"/>
      <w:r w:rsidR="00FA6D80" w:rsidRPr="00FA6D80">
        <w:rPr>
          <w:lang w:val="en-US"/>
        </w:rPr>
        <w:t xml:space="preserve"> 2014</w:t>
      </w:r>
      <w:r w:rsidR="00FA6D80">
        <w:rPr>
          <w:lang w:val="en-US"/>
        </w:rPr>
        <w:t xml:space="preserve"> </w:t>
      </w:r>
      <w:r w:rsidR="00FA6D80">
        <w:rPr>
          <w:i/>
          <w:iCs/>
          <w:lang w:val="en-US"/>
        </w:rPr>
        <w:t xml:space="preserve">in </w:t>
      </w:r>
      <w:proofErr w:type="spellStart"/>
      <w:r w:rsidR="00FA6D80">
        <w:rPr>
          <w:i/>
          <w:iCs/>
          <w:lang w:val="en-US"/>
        </w:rPr>
        <w:t>Novoa</w:t>
      </w:r>
      <w:proofErr w:type="spellEnd"/>
      <w:r w:rsidR="00FA6D80">
        <w:rPr>
          <w:i/>
          <w:iCs/>
          <w:lang w:val="en-US"/>
        </w:rPr>
        <w:t xml:space="preserve"> 2020</w:t>
      </w:r>
      <w:r w:rsidR="00FD2421">
        <w:rPr>
          <w:lang w:val="en-US"/>
        </w:rPr>
        <w:t>).</w:t>
      </w:r>
      <w:r w:rsidR="00FA6D80">
        <w:rPr>
          <w:lang w:val="en-US"/>
        </w:rPr>
        <w:t xml:space="preserve"> </w:t>
      </w:r>
      <w:commentRangeEnd w:id="0"/>
      <w:r w:rsidR="00CC405C">
        <w:rPr>
          <w:rStyle w:val="CommentReference"/>
        </w:rPr>
        <w:commentReference w:id="0"/>
      </w:r>
      <w:commentRangeEnd w:id="1"/>
      <w:r>
        <w:rPr>
          <w:rStyle w:val="CommentReference"/>
        </w:rPr>
        <w:commentReference w:id="1"/>
      </w:r>
      <w:r w:rsidR="00A16D69">
        <w:rPr>
          <w:lang w:val="en-US"/>
        </w:rPr>
        <w:t xml:space="preserve">Species possessing certain traits may be more susceptible to become invasive when introduced to new environments. </w:t>
      </w:r>
      <w:r w:rsidR="000D5716">
        <w:rPr>
          <w:lang w:val="en-US"/>
        </w:rPr>
        <w:t xml:space="preserve">For example, it has been hypothesized that plants with generalist pollination syndromes are more likely to become invasive compared to specialists (). </w:t>
      </w:r>
    </w:p>
    <w:p w14:paraId="0C0975EE" w14:textId="20484DA5" w:rsidR="000D5716" w:rsidRDefault="000D5716" w:rsidP="000E7DA9">
      <w:pPr>
        <w:spacing w:line="276" w:lineRule="auto"/>
        <w:rPr>
          <w:lang w:val="en-US"/>
        </w:rPr>
      </w:pPr>
      <w:r>
        <w:rPr>
          <w:lang w:val="en-US"/>
        </w:rPr>
        <w:t xml:space="preserve">Pollination syndromes are broad sets of floral traits that enable predictions about their pollinator communities. </w:t>
      </w:r>
      <w:r w:rsidR="00EC7DEB">
        <w:rPr>
          <w:lang w:val="en-US"/>
        </w:rPr>
        <w:t>Generalist or specialist pollination can vary depending on</w:t>
      </w:r>
      <w:r w:rsidR="00233601">
        <w:rPr>
          <w:lang w:val="en-US"/>
        </w:rPr>
        <w:t xml:space="preserve"> how they are</w:t>
      </w:r>
      <w:r w:rsidR="002D714B">
        <w:rPr>
          <w:lang w:val="en-US"/>
        </w:rPr>
        <w:t xml:space="preserve"> defined (discussed in depth in Armbruster 2017). Here, we use “phenological</w:t>
      </w:r>
      <w:r w:rsidR="001A73FE">
        <w:rPr>
          <w:lang w:val="en-US"/>
        </w:rPr>
        <w:t xml:space="preserve">” specialisation, because </w:t>
      </w:r>
      <w:r w:rsidR="00555826">
        <w:rPr>
          <w:lang w:val="en-US"/>
        </w:rPr>
        <w:t>invasive traits used in pollination syndromes tend to align with the floral characteristics</w:t>
      </w:r>
      <w:r w:rsidR="00075D36">
        <w:rPr>
          <w:lang w:val="en-US"/>
        </w:rPr>
        <w:t xml:space="preserve">. Invasive angiosperms </w:t>
      </w:r>
      <w:r w:rsidR="009B497C">
        <w:rPr>
          <w:lang w:val="en-US"/>
        </w:rPr>
        <w:t>typically</w:t>
      </w:r>
      <w:r w:rsidR="00075D36">
        <w:rPr>
          <w:lang w:val="en-US"/>
        </w:rPr>
        <w:t xml:space="preserve"> have large floral displays, showy flowers,</w:t>
      </w:r>
      <w:r w:rsidR="009B497C">
        <w:rPr>
          <w:lang w:val="en-US"/>
        </w:rPr>
        <w:t xml:space="preserve"> and</w:t>
      </w:r>
      <w:r w:rsidR="00075D36">
        <w:rPr>
          <w:lang w:val="en-US"/>
        </w:rPr>
        <w:t xml:space="preserve"> large amounts of floral rewards, making them attractive to </w:t>
      </w:r>
      <w:r w:rsidR="00212B35">
        <w:rPr>
          <w:lang w:val="en-US"/>
        </w:rPr>
        <w:t xml:space="preserve">a broad number of pollinators (Parra-Tabla and </w:t>
      </w:r>
      <w:proofErr w:type="spellStart"/>
      <w:r w:rsidR="00212B35">
        <w:rPr>
          <w:lang w:val="en-US"/>
        </w:rPr>
        <w:t>Arceo</w:t>
      </w:r>
      <w:proofErr w:type="spellEnd"/>
      <w:r w:rsidR="00212B35">
        <w:rPr>
          <w:lang w:val="en-US"/>
        </w:rPr>
        <w:t xml:space="preserve">-Gomez 2021). </w:t>
      </w:r>
      <w:r w:rsidR="00161D43">
        <w:rPr>
          <w:lang w:val="en-US"/>
        </w:rPr>
        <w:t xml:space="preserve">Despite this, globally some plants </w:t>
      </w:r>
      <w:r w:rsidR="00233601">
        <w:rPr>
          <w:lang w:val="en-US"/>
        </w:rPr>
        <w:t xml:space="preserve">that </w:t>
      </w:r>
      <w:r w:rsidR="00161D43">
        <w:rPr>
          <w:lang w:val="en-US"/>
        </w:rPr>
        <w:t>have specialist floral structures</w:t>
      </w:r>
      <w:r w:rsidR="00233601">
        <w:rPr>
          <w:lang w:val="en-US"/>
        </w:rPr>
        <w:t xml:space="preserve"> have become highly invasive</w:t>
      </w:r>
      <w:r w:rsidR="009241AE">
        <w:rPr>
          <w:lang w:val="en-US"/>
        </w:rPr>
        <w:t>.</w:t>
      </w:r>
    </w:p>
    <w:p w14:paraId="2DC0BC51" w14:textId="45566242" w:rsidR="000D5716" w:rsidRPr="00BB33CF" w:rsidRDefault="004E71DF" w:rsidP="00494C05">
      <w:pPr>
        <w:spacing w:line="276" w:lineRule="auto"/>
        <w:rPr>
          <w:lang w:val="en-US"/>
        </w:rPr>
      </w:pPr>
      <w:r>
        <w:rPr>
          <w:lang w:val="en-US"/>
        </w:rPr>
        <w:t>One</w:t>
      </w:r>
      <w:r w:rsidR="00CB0D3D">
        <w:rPr>
          <w:lang w:val="en-US"/>
        </w:rPr>
        <w:t xml:space="preserve"> strategy to overcome the barrier of matching with a pollinator when introduced to a new area may be to reproduce in the absence of pollinators (</w:t>
      </w:r>
      <w:proofErr w:type="spellStart"/>
      <w:r w:rsidR="00CB0D3D">
        <w:rPr>
          <w:lang w:val="en-US"/>
        </w:rPr>
        <w:t>Traveset</w:t>
      </w:r>
      <w:proofErr w:type="spellEnd"/>
      <w:r w:rsidR="00C061CF">
        <w:rPr>
          <w:lang w:val="en-US"/>
        </w:rPr>
        <w:t>).</w:t>
      </w:r>
      <w:r w:rsidR="002C0486">
        <w:rPr>
          <w:lang w:val="en-US"/>
        </w:rPr>
        <w:t xml:space="preserve"> </w:t>
      </w:r>
      <w:r w:rsidR="00EA311B" w:rsidRPr="00245F4B">
        <w:rPr>
          <w:lang w:val="en-US"/>
        </w:rPr>
        <w:t xml:space="preserve">The reproductive assurance hypothesis </w:t>
      </w:r>
      <w:r w:rsidR="00C061CF">
        <w:rPr>
          <w:lang w:val="en-US"/>
        </w:rPr>
        <w:t>predicts</w:t>
      </w:r>
      <w:r w:rsidR="00EA311B" w:rsidRPr="00245F4B">
        <w:rPr>
          <w:lang w:val="en-US"/>
        </w:rPr>
        <w:t xml:space="preserve"> that selection </w:t>
      </w:r>
      <w:proofErr w:type="spellStart"/>
      <w:r w:rsidR="00EA311B" w:rsidRPr="00245F4B">
        <w:rPr>
          <w:lang w:val="en-US"/>
        </w:rPr>
        <w:t>favours</w:t>
      </w:r>
      <w:proofErr w:type="spellEnd"/>
      <w:r w:rsidR="00EA311B" w:rsidRPr="00245F4B">
        <w:rPr>
          <w:lang w:val="en-US"/>
        </w:rPr>
        <w:t xml:space="preserve"> self-pollination or asexual reproduction in flowering plants where pollinators or mates are scarce (Darwin, 1876; Baker, 1955), such as when </w:t>
      </w:r>
      <w:proofErr w:type="spellStart"/>
      <w:r w:rsidR="00EA311B" w:rsidRPr="00245F4B">
        <w:rPr>
          <w:lang w:val="en-US"/>
        </w:rPr>
        <w:t>colonising</w:t>
      </w:r>
      <w:proofErr w:type="spellEnd"/>
      <w:r w:rsidR="00EA311B" w:rsidRPr="00245F4B">
        <w:rPr>
          <w:lang w:val="en-US"/>
        </w:rPr>
        <w:t xml:space="preserve"> new habitats (Baker, 1955). Baker’s Law reiterates the reproductive assurance hypothesis and states that uniparental reproduction is advantageous for species when </w:t>
      </w:r>
      <w:proofErr w:type="spellStart"/>
      <w:r w:rsidR="00EA311B" w:rsidRPr="00245F4B">
        <w:rPr>
          <w:lang w:val="en-US"/>
        </w:rPr>
        <w:t>colonising</w:t>
      </w:r>
      <w:proofErr w:type="spellEnd"/>
      <w:r w:rsidR="00EA311B" w:rsidRPr="00245F4B">
        <w:rPr>
          <w:lang w:val="en-US"/>
        </w:rPr>
        <w:t xml:space="preserve"> island ecosystems by long-distance seed dispersal (Baker, 1955; Stebbins, 1957).</w:t>
      </w:r>
      <w:r w:rsidR="00494C05">
        <w:rPr>
          <w:lang w:val="en-US"/>
        </w:rPr>
        <w:t xml:space="preserve"> A</w:t>
      </w:r>
      <w:r w:rsidR="00EA311B" w:rsidRPr="00245F4B">
        <w:rPr>
          <w:lang w:val="en-US"/>
        </w:rPr>
        <w:t xml:space="preserve"> </w:t>
      </w:r>
      <w:r w:rsidR="005F3C61">
        <w:rPr>
          <w:lang w:val="en-US"/>
        </w:rPr>
        <w:t>high proportion of invasive species</w:t>
      </w:r>
      <w:r w:rsidR="00494C05">
        <w:rPr>
          <w:lang w:val="en-US"/>
        </w:rPr>
        <w:t xml:space="preserve"> have mixed mating systems (</w:t>
      </w:r>
      <w:proofErr w:type="spellStart"/>
      <w:r w:rsidR="00494C05" w:rsidRPr="00BC643F">
        <w:rPr>
          <w:lang w:val="en-US"/>
        </w:rPr>
        <w:t>Korpelainen</w:t>
      </w:r>
      <w:proofErr w:type="spellEnd"/>
      <w:r w:rsidR="00494C05">
        <w:rPr>
          <w:lang w:val="en-US"/>
        </w:rPr>
        <w:t xml:space="preserve"> and </w:t>
      </w:r>
      <w:proofErr w:type="spellStart"/>
      <w:r w:rsidR="00494C05" w:rsidRPr="00BC643F">
        <w:rPr>
          <w:lang w:val="en-US"/>
        </w:rPr>
        <w:t>Pietiläinen</w:t>
      </w:r>
      <w:proofErr w:type="spellEnd"/>
      <w:r w:rsidR="00494C05">
        <w:rPr>
          <w:lang w:val="en-US"/>
        </w:rPr>
        <w:t xml:space="preserve"> 2023); that is, </w:t>
      </w:r>
      <w:r w:rsidR="00494C05" w:rsidRPr="00245F4B">
        <w:rPr>
          <w:lang w:val="en-US"/>
        </w:rPr>
        <w:t xml:space="preserve">plants can reproduce from the same parent which is beneficial under low population densities. </w:t>
      </w:r>
      <w:r w:rsidR="00BB33CF">
        <w:rPr>
          <w:lang w:val="en-US"/>
        </w:rPr>
        <w:t xml:space="preserve">Further, </w:t>
      </w:r>
      <w:r w:rsidR="007E0B7F">
        <w:rPr>
          <w:lang w:val="en-US"/>
        </w:rPr>
        <w:t>hand pollination experiments have shown that 73% (</w:t>
      </w:r>
      <w:r w:rsidR="00F31F31">
        <w:rPr>
          <w:lang w:val="en-US"/>
        </w:rPr>
        <w:t xml:space="preserve">eight of the eleven </w:t>
      </w:r>
      <w:r w:rsidR="00BB33CF">
        <w:rPr>
          <w:lang w:val="en-US"/>
        </w:rPr>
        <w:t>Senna and Cassia</w:t>
      </w:r>
      <w:r w:rsidR="007E0B7F">
        <w:rPr>
          <w:lang w:val="en-US"/>
        </w:rPr>
        <w:t xml:space="preserve"> </w:t>
      </w:r>
      <w:r w:rsidR="001F3659">
        <w:rPr>
          <w:lang w:val="en-US"/>
        </w:rPr>
        <w:t>studies</w:t>
      </w:r>
      <w:r w:rsidR="00BB33CF">
        <w:rPr>
          <w:lang w:val="en-US"/>
        </w:rPr>
        <w:t xml:space="preserve"> which we have data for</w:t>
      </w:r>
      <w:r w:rsidR="007E0B7F">
        <w:rPr>
          <w:lang w:val="en-US"/>
        </w:rPr>
        <w:t>)</w:t>
      </w:r>
      <w:r w:rsidR="00BB33CF">
        <w:rPr>
          <w:lang w:val="en-US"/>
        </w:rPr>
        <w:t xml:space="preserve"> </w:t>
      </w:r>
      <w:r w:rsidR="007E0B7F">
        <w:rPr>
          <w:lang w:val="en-US"/>
        </w:rPr>
        <w:t xml:space="preserve">can set seed from </w:t>
      </w:r>
      <w:r w:rsidR="00C061CF">
        <w:rPr>
          <w:lang w:val="en-US"/>
        </w:rPr>
        <w:t>self-pollen</w:t>
      </w:r>
      <w:r w:rsidR="00F31F31">
        <w:rPr>
          <w:lang w:val="en-US"/>
        </w:rPr>
        <w:t>.</w:t>
      </w:r>
      <w:r w:rsidR="007E0B7F">
        <w:rPr>
          <w:lang w:val="en-US"/>
        </w:rPr>
        <w:t xml:space="preserve"> However,</w:t>
      </w:r>
      <w:r w:rsidR="00054471">
        <w:rPr>
          <w:lang w:val="en-US"/>
        </w:rPr>
        <w:t xml:space="preserve"> none of these </w:t>
      </w:r>
      <w:r w:rsidR="00556F89">
        <w:rPr>
          <w:lang w:val="en-US"/>
        </w:rPr>
        <w:t xml:space="preserve">studied Senna or Cassia </w:t>
      </w:r>
      <w:r w:rsidR="00054471">
        <w:rPr>
          <w:lang w:val="en-US"/>
        </w:rPr>
        <w:t>species have</w:t>
      </w:r>
      <w:r w:rsidR="00C061CF">
        <w:rPr>
          <w:lang w:val="en-US"/>
        </w:rPr>
        <w:t xml:space="preserve"> been shown to</w:t>
      </w:r>
      <w:r w:rsidR="00054471">
        <w:rPr>
          <w:lang w:val="en-US"/>
        </w:rPr>
        <w:t xml:space="preserve"> set viable seed in the absence of a pollinator (natural or artificial pollination).  </w:t>
      </w:r>
    </w:p>
    <w:p w14:paraId="3888D0E8" w14:textId="7A5C9A40" w:rsidR="004E71DF" w:rsidRPr="00C22AF7" w:rsidRDefault="004E71DF" w:rsidP="004E71DF">
      <w:pPr>
        <w:spacing w:line="276" w:lineRule="auto"/>
        <w:rPr>
          <w:lang w:val="en-US"/>
        </w:rPr>
      </w:pPr>
      <w:r>
        <w:rPr>
          <w:lang w:val="en-US"/>
        </w:rPr>
        <w:lastRenderedPageBreak/>
        <w:t xml:space="preserve">Poricidal anthers are a specialised floral morphological trait that have evolved in an estimated 10% of angiosperms and restrict pollen access. To efficiently extract pollen from poricidal anthers, an insect will vibrate its thorax muscles to produce an audible frequency which causes pollen release (). This coevolution between “buzzing” pollinators and poricidal anthers is known as the buzz-pollination syndrome. Globally, there are </w:t>
      </w:r>
      <w:r w:rsidR="00C061CF">
        <w:rPr>
          <w:lang w:val="en-US"/>
        </w:rPr>
        <w:t>94</w:t>
      </w:r>
      <w:r>
        <w:rPr>
          <w:lang w:val="en-US"/>
        </w:rPr>
        <w:t xml:space="preserve"> angiosperm</w:t>
      </w:r>
      <w:r w:rsidR="00C061CF">
        <w:rPr>
          <w:lang w:val="en-US"/>
        </w:rPr>
        <w:t xml:space="preserve"> species</w:t>
      </w:r>
      <w:r>
        <w:rPr>
          <w:lang w:val="en-US"/>
        </w:rPr>
        <w:t xml:space="preserve"> that have poricidal anthers and have become invasive (reviewed by Lopresti </w:t>
      </w:r>
      <w:r>
        <w:rPr>
          <w:i/>
          <w:iCs/>
          <w:lang w:val="en-US"/>
        </w:rPr>
        <w:t xml:space="preserve">et al. </w:t>
      </w:r>
      <w:r>
        <w:rPr>
          <w:lang w:val="en-US"/>
        </w:rPr>
        <w:t>2024). Yet, we are at the early stages of understanding what traits facilitate plant invasions for species with the buzz pollination syndrome.</w:t>
      </w:r>
    </w:p>
    <w:p w14:paraId="5D82704A" w14:textId="4460CF62" w:rsidR="00233601" w:rsidRDefault="00193DD0" w:rsidP="000E7DA9">
      <w:pPr>
        <w:spacing w:line="276" w:lineRule="auto"/>
        <w:rPr>
          <w:lang w:val="en-US"/>
        </w:rPr>
      </w:pPr>
      <w:r>
        <w:rPr>
          <w:lang w:val="en-US"/>
        </w:rPr>
        <w:t>In this study</w:t>
      </w:r>
      <w:r w:rsidR="002B4A16">
        <w:rPr>
          <w:lang w:val="en-US"/>
        </w:rPr>
        <w:t>,</w:t>
      </w:r>
      <w:r>
        <w:rPr>
          <w:lang w:val="en-US"/>
        </w:rPr>
        <w:t xml:space="preserve"> we aim to assess the breeding system of </w:t>
      </w:r>
      <w:r w:rsidR="00D309A4">
        <w:rPr>
          <w:lang w:val="en-US"/>
        </w:rPr>
        <w:t xml:space="preserve">an alien invasive plant with specialist floral morphology. </w:t>
      </w:r>
      <w:r w:rsidR="002B34A7">
        <w:rPr>
          <w:i/>
          <w:iCs/>
          <w:lang w:val="en-US"/>
        </w:rPr>
        <w:t xml:space="preserve">Senna obtusifolia </w:t>
      </w:r>
      <w:r w:rsidR="002B34A7">
        <w:rPr>
          <w:lang w:val="en-US"/>
        </w:rPr>
        <w:t xml:space="preserve">(Fabaceae) has poricidal anthers and exhibits the buzz pollination syndrome. </w:t>
      </w:r>
      <w:r w:rsidR="00D309A4">
        <w:rPr>
          <w:i/>
          <w:iCs/>
          <w:lang w:val="en-US"/>
        </w:rPr>
        <w:t xml:space="preserve">Senna obtusifolia </w:t>
      </w:r>
      <w:r w:rsidR="00D309A4">
        <w:rPr>
          <w:lang w:val="en-US"/>
        </w:rPr>
        <w:t>is native to the tropical Americas and has been introduced to every other continent except Antarctica. It has established an</w:t>
      </w:r>
      <w:r w:rsidR="00FE780C">
        <w:rPr>
          <w:lang w:val="en-US"/>
        </w:rPr>
        <w:t>d</w:t>
      </w:r>
      <w:r w:rsidR="00D309A4">
        <w:rPr>
          <w:lang w:val="en-US"/>
        </w:rPr>
        <w:t xml:space="preserve"> become invasive across much of the world’s tropical regions, including</w:t>
      </w:r>
      <w:r w:rsidR="001B2FE8">
        <w:rPr>
          <w:lang w:val="en-US"/>
        </w:rPr>
        <w:t xml:space="preserve"> in</w:t>
      </w:r>
      <w:r w:rsidR="00D309A4">
        <w:rPr>
          <w:lang w:val="en-US"/>
        </w:rPr>
        <w:t xml:space="preserve"> Australia.</w:t>
      </w:r>
      <w:r w:rsidR="00615019">
        <w:rPr>
          <w:lang w:val="en-US"/>
        </w:rPr>
        <w:t xml:space="preserve"> Yet</w:t>
      </w:r>
      <w:r w:rsidR="002E1712">
        <w:rPr>
          <w:lang w:val="en-US"/>
        </w:rPr>
        <w:t xml:space="preserve">, </w:t>
      </w:r>
      <w:r w:rsidR="0083295C">
        <w:rPr>
          <w:lang w:val="en-US"/>
        </w:rPr>
        <w:t xml:space="preserve">the reproductive biology of </w:t>
      </w:r>
      <w:r w:rsidR="009057F0">
        <w:rPr>
          <w:i/>
          <w:iCs/>
          <w:lang w:val="en-US"/>
        </w:rPr>
        <w:t>S. obtusifolia</w:t>
      </w:r>
      <w:r w:rsidR="0083295C">
        <w:rPr>
          <w:lang w:val="en-US"/>
        </w:rPr>
        <w:t xml:space="preserve"> in </w:t>
      </w:r>
      <w:r w:rsidR="00801C56">
        <w:rPr>
          <w:lang w:val="en-US"/>
        </w:rPr>
        <w:t>either</w:t>
      </w:r>
      <w:r w:rsidR="009057F0">
        <w:rPr>
          <w:lang w:val="en-US"/>
        </w:rPr>
        <w:t xml:space="preserve"> </w:t>
      </w:r>
      <w:r w:rsidR="0083295C">
        <w:rPr>
          <w:lang w:val="en-US"/>
        </w:rPr>
        <w:t xml:space="preserve">the native </w:t>
      </w:r>
      <w:r w:rsidR="009057F0">
        <w:rPr>
          <w:lang w:val="en-US"/>
        </w:rPr>
        <w:t>or</w:t>
      </w:r>
      <w:r w:rsidR="0083295C">
        <w:rPr>
          <w:lang w:val="en-US"/>
        </w:rPr>
        <w:t xml:space="preserve"> introduced ranges are</w:t>
      </w:r>
      <w:r w:rsidR="00742403">
        <w:rPr>
          <w:lang w:val="en-US"/>
        </w:rPr>
        <w:t xml:space="preserve"> largely</w:t>
      </w:r>
      <w:r w:rsidR="0083295C">
        <w:rPr>
          <w:lang w:val="en-US"/>
        </w:rPr>
        <w:t xml:space="preserve"> unknown. </w:t>
      </w:r>
    </w:p>
    <w:p w14:paraId="421ABD8B" w14:textId="2F21EFB4" w:rsidR="007F1B3A" w:rsidRDefault="00005F66" w:rsidP="000E7DA9">
      <w:pPr>
        <w:spacing w:line="276" w:lineRule="auto"/>
        <w:rPr>
          <w:lang w:val="en-US"/>
        </w:rPr>
      </w:pPr>
      <w:r>
        <w:rPr>
          <w:lang w:val="en-US"/>
        </w:rPr>
        <w:t>W</w:t>
      </w:r>
      <w:r w:rsidR="001B2FE8">
        <w:rPr>
          <w:lang w:val="en-US"/>
        </w:rPr>
        <w:t>e addressed the following specific questions</w:t>
      </w:r>
      <w:r w:rsidR="002942D0">
        <w:rPr>
          <w:lang w:val="en-US"/>
        </w:rPr>
        <w:t>:</w:t>
      </w:r>
      <w:r w:rsidR="001B2FE8">
        <w:rPr>
          <w:lang w:val="en-US"/>
        </w:rPr>
        <w:t xml:space="preserve"> (1)</w:t>
      </w:r>
      <w:r w:rsidR="00865622">
        <w:rPr>
          <w:lang w:val="en-US"/>
        </w:rPr>
        <w:t xml:space="preserve"> </w:t>
      </w:r>
      <w:r w:rsidR="00D17E90">
        <w:rPr>
          <w:lang w:val="en-US"/>
        </w:rPr>
        <w:t>to what degree is</w:t>
      </w:r>
      <w:r w:rsidR="00865622">
        <w:rPr>
          <w:lang w:val="en-US"/>
        </w:rPr>
        <w:t xml:space="preserve"> </w:t>
      </w:r>
      <w:r w:rsidR="00865622">
        <w:rPr>
          <w:i/>
          <w:iCs/>
          <w:lang w:val="en-US"/>
        </w:rPr>
        <w:t xml:space="preserve">S. obtusifolia </w:t>
      </w:r>
      <w:r w:rsidR="00195B01">
        <w:rPr>
          <w:lang w:val="en-US"/>
        </w:rPr>
        <w:t xml:space="preserve">physiologically </w:t>
      </w:r>
      <w:r w:rsidR="00241CBB" w:rsidRPr="00241CBB">
        <w:rPr>
          <w:lang w:val="en-US"/>
        </w:rPr>
        <w:t>self-compatible</w:t>
      </w:r>
      <w:r w:rsidR="00565F7E">
        <w:rPr>
          <w:lang w:val="en-US"/>
        </w:rPr>
        <w:t xml:space="preserve">, (2) </w:t>
      </w:r>
      <w:r w:rsidR="00D17E90">
        <w:rPr>
          <w:lang w:val="en-US"/>
        </w:rPr>
        <w:t xml:space="preserve">to what degree is </w:t>
      </w:r>
      <w:r w:rsidR="00370E7D">
        <w:rPr>
          <w:i/>
          <w:iCs/>
          <w:lang w:val="en-US"/>
        </w:rPr>
        <w:t>S. obtusifolia</w:t>
      </w:r>
      <w:r w:rsidR="00D17E90">
        <w:rPr>
          <w:i/>
          <w:iCs/>
          <w:lang w:val="en-US"/>
        </w:rPr>
        <w:t xml:space="preserve"> </w:t>
      </w:r>
      <w:r w:rsidR="00D17E90">
        <w:rPr>
          <w:lang w:val="en-US"/>
        </w:rPr>
        <w:t>functionally</w:t>
      </w:r>
      <w:r w:rsidR="00D17E90" w:rsidRPr="00D17E90">
        <w:rPr>
          <w:lang w:val="en-US"/>
        </w:rPr>
        <w:t xml:space="preserve"> </w:t>
      </w:r>
      <w:r w:rsidR="00D17E90" w:rsidRPr="00241CBB">
        <w:rPr>
          <w:lang w:val="en-US"/>
        </w:rPr>
        <w:t>self-compatible</w:t>
      </w:r>
      <w:r w:rsidR="00D17E90">
        <w:rPr>
          <w:lang w:val="en-US"/>
        </w:rPr>
        <w:t xml:space="preserve">, </w:t>
      </w:r>
      <w:r w:rsidR="009276ED">
        <w:rPr>
          <w:lang w:val="en-US"/>
        </w:rPr>
        <w:t>and</w:t>
      </w:r>
      <w:r w:rsidR="00370E7D">
        <w:rPr>
          <w:lang w:val="en-US"/>
        </w:rPr>
        <w:t xml:space="preserve"> (3) is </w:t>
      </w:r>
      <w:r w:rsidR="00370E7D">
        <w:rPr>
          <w:i/>
          <w:iCs/>
          <w:lang w:val="en-US"/>
        </w:rPr>
        <w:t xml:space="preserve">S. obtusifolia </w:t>
      </w:r>
      <w:r w:rsidR="00370E7D">
        <w:rPr>
          <w:lang w:val="en-US"/>
        </w:rPr>
        <w:t xml:space="preserve">pollen limited in either of its native or non-native </w:t>
      </w:r>
      <w:commentRangeStart w:id="3"/>
      <w:commentRangeStart w:id="4"/>
      <w:commentRangeStart w:id="5"/>
      <w:commentRangeStart w:id="6"/>
      <w:r w:rsidR="00370E7D">
        <w:rPr>
          <w:lang w:val="en-US"/>
        </w:rPr>
        <w:t>ranges</w:t>
      </w:r>
      <w:commentRangeEnd w:id="3"/>
      <w:r w:rsidR="00432404">
        <w:rPr>
          <w:rStyle w:val="CommentReference"/>
        </w:rPr>
        <w:commentReference w:id="3"/>
      </w:r>
      <w:commentRangeEnd w:id="4"/>
      <w:r w:rsidR="0071696F">
        <w:rPr>
          <w:rStyle w:val="CommentReference"/>
        </w:rPr>
        <w:commentReference w:id="4"/>
      </w:r>
      <w:commentRangeEnd w:id="5"/>
      <w:commentRangeEnd w:id="6"/>
      <w:r w:rsidR="008347E7">
        <w:rPr>
          <w:rStyle w:val="CommentReference"/>
        </w:rPr>
        <w:commentReference w:id="5"/>
      </w:r>
      <w:r w:rsidR="0020612B">
        <w:rPr>
          <w:rStyle w:val="CommentReference"/>
        </w:rPr>
        <w:commentReference w:id="6"/>
      </w:r>
      <w:r w:rsidR="00D17E90">
        <w:rPr>
          <w:lang w:val="en-US"/>
        </w:rPr>
        <w:t>.</w:t>
      </w:r>
      <w:r w:rsidR="00EE63A2">
        <w:rPr>
          <w:lang w:val="en-US"/>
        </w:rPr>
        <w:t xml:space="preserve"> </w:t>
      </w:r>
      <w:r w:rsidR="00A534E8">
        <w:rPr>
          <w:lang w:val="en-US"/>
        </w:rPr>
        <w:t xml:space="preserve">We expect that </w:t>
      </w:r>
      <w:r w:rsidR="007D0CCA">
        <w:rPr>
          <w:i/>
          <w:iCs/>
          <w:lang w:val="en-US"/>
        </w:rPr>
        <w:t>S. ob</w:t>
      </w:r>
      <w:r w:rsidR="0012558E">
        <w:rPr>
          <w:i/>
          <w:iCs/>
          <w:lang w:val="en-US"/>
        </w:rPr>
        <w:t>tusifolia</w:t>
      </w:r>
      <w:r w:rsidR="0007000C">
        <w:rPr>
          <w:i/>
          <w:iCs/>
          <w:lang w:val="en-US"/>
        </w:rPr>
        <w:t xml:space="preserve"> </w:t>
      </w:r>
      <w:r w:rsidR="0007000C">
        <w:rPr>
          <w:lang w:val="en-US"/>
        </w:rPr>
        <w:t>can reproduce with self-pollen (</w:t>
      </w:r>
      <w:r w:rsidR="0012558E">
        <w:rPr>
          <w:lang w:val="en-US"/>
        </w:rPr>
        <w:t>physiologically</w:t>
      </w:r>
      <w:r w:rsidR="00655F78">
        <w:rPr>
          <w:lang w:val="en-US"/>
        </w:rPr>
        <w:t xml:space="preserve"> </w:t>
      </w:r>
      <w:r w:rsidR="0012558E">
        <w:rPr>
          <w:lang w:val="en-US"/>
        </w:rPr>
        <w:t>self-compatible</w:t>
      </w:r>
      <w:r w:rsidR="0007000C">
        <w:rPr>
          <w:lang w:val="en-US"/>
        </w:rPr>
        <w:t>) and in the absence of pollinators (functionally self-compatible);</w:t>
      </w:r>
      <w:r w:rsidR="00655F78">
        <w:rPr>
          <w:lang w:val="en-US"/>
        </w:rPr>
        <w:t xml:space="preserve"> and that </w:t>
      </w:r>
      <w:proofErr w:type="spellStart"/>
      <w:r w:rsidR="00655F78">
        <w:rPr>
          <w:lang w:val="en-US"/>
        </w:rPr>
        <w:t>selfing</w:t>
      </w:r>
      <w:proofErr w:type="spellEnd"/>
      <w:r w:rsidR="00655F78">
        <w:rPr>
          <w:lang w:val="en-US"/>
        </w:rPr>
        <w:t xml:space="preserve"> rates are higher in the invasive range compared to the native range. Further,</w:t>
      </w:r>
      <w:r w:rsidR="0007000C">
        <w:rPr>
          <w:lang w:val="en-US"/>
        </w:rPr>
        <w:t xml:space="preserve"> we expect that </w:t>
      </w:r>
      <w:r w:rsidR="0007000C">
        <w:rPr>
          <w:i/>
          <w:iCs/>
          <w:lang w:val="en-US"/>
        </w:rPr>
        <w:t>S.</w:t>
      </w:r>
      <w:r w:rsidR="00655F78">
        <w:rPr>
          <w:lang w:val="en-US"/>
        </w:rPr>
        <w:t xml:space="preserve"> </w:t>
      </w:r>
      <w:r w:rsidR="007F1B3A" w:rsidRPr="0007000C">
        <w:rPr>
          <w:i/>
          <w:iCs/>
          <w:lang w:val="en-US"/>
        </w:rPr>
        <w:t>obtusifolia</w:t>
      </w:r>
      <w:r w:rsidR="007F1B3A" w:rsidRPr="007F1B3A">
        <w:rPr>
          <w:lang w:val="en-US"/>
        </w:rPr>
        <w:t xml:space="preserve"> will be pollen limited only in the non-native range. </w:t>
      </w:r>
    </w:p>
    <w:p w14:paraId="57BB99CA" w14:textId="1A1210C9" w:rsidR="00577ECD" w:rsidRDefault="00577ECD" w:rsidP="000E7DA9">
      <w:pPr>
        <w:spacing w:line="276" w:lineRule="auto"/>
        <w:rPr>
          <w:rStyle w:val="Strong"/>
        </w:rPr>
      </w:pPr>
      <w:r>
        <w:rPr>
          <w:rStyle w:val="Strong"/>
        </w:rPr>
        <w:t>Methods</w:t>
      </w:r>
    </w:p>
    <w:p w14:paraId="30FE2DEB" w14:textId="0B5670FE" w:rsidR="00B13AD4" w:rsidRDefault="00B13AD4" w:rsidP="006562B3">
      <w:pPr>
        <w:tabs>
          <w:tab w:val="left" w:pos="6336"/>
        </w:tabs>
        <w:spacing w:line="276" w:lineRule="auto"/>
      </w:pPr>
      <w:r>
        <w:rPr>
          <w:i/>
          <w:iCs/>
        </w:rPr>
        <w:t>Study Sites</w:t>
      </w:r>
      <w:r w:rsidR="006562B3">
        <w:rPr>
          <w:i/>
          <w:iCs/>
        </w:rPr>
        <w:tab/>
      </w:r>
    </w:p>
    <w:p w14:paraId="0A35EAEB" w14:textId="1143712B" w:rsidR="00B428C6" w:rsidRDefault="00B13AD4" w:rsidP="000E7DA9">
      <w:pPr>
        <w:spacing w:line="276" w:lineRule="auto"/>
      </w:pPr>
      <w:r w:rsidRPr="0044459D">
        <w:t xml:space="preserve">This study was conducted </w:t>
      </w:r>
      <w:r w:rsidR="00F9401D" w:rsidRPr="0044459D">
        <w:rPr>
          <w:i/>
          <w:iCs/>
        </w:rPr>
        <w:t xml:space="preserve">in situ </w:t>
      </w:r>
      <w:r w:rsidR="000131C3" w:rsidRPr="0044459D">
        <w:t xml:space="preserve">over one </w:t>
      </w:r>
      <w:r w:rsidR="00E41430" w:rsidRPr="0044459D">
        <w:t xml:space="preserve">flowering season in </w:t>
      </w:r>
      <w:r w:rsidR="00335011" w:rsidRPr="0044459D">
        <w:t>each</w:t>
      </w:r>
      <w:r w:rsidR="00281FE0" w:rsidRPr="0044459D">
        <w:t xml:space="preserve"> of </w:t>
      </w:r>
      <w:r w:rsidR="00281FE0" w:rsidRPr="0044459D">
        <w:rPr>
          <w:i/>
          <w:iCs/>
        </w:rPr>
        <w:t xml:space="preserve">S. </w:t>
      </w:r>
      <w:proofErr w:type="spellStart"/>
      <w:r w:rsidR="00281FE0" w:rsidRPr="0044459D">
        <w:rPr>
          <w:i/>
          <w:iCs/>
        </w:rPr>
        <w:t>obtusifolia</w:t>
      </w:r>
      <w:r w:rsidR="00281FE0" w:rsidRPr="0044459D">
        <w:t>’s</w:t>
      </w:r>
      <w:proofErr w:type="spellEnd"/>
      <w:r w:rsidR="000131C3" w:rsidRPr="0044459D">
        <w:t xml:space="preserve"> </w:t>
      </w:r>
      <w:r w:rsidR="00E41430" w:rsidRPr="0044459D">
        <w:t xml:space="preserve">native and </w:t>
      </w:r>
      <w:r w:rsidR="0011379A" w:rsidRPr="0044459D">
        <w:t>non-native range</w:t>
      </w:r>
      <w:r w:rsidR="00281FE0" w:rsidRPr="0044459D">
        <w:t>s</w:t>
      </w:r>
      <w:r w:rsidR="0011379A" w:rsidRPr="0044459D">
        <w:rPr>
          <w:lang w:val="en-US"/>
        </w:rPr>
        <w:t xml:space="preserve">. Native populations were studied between September and </w:t>
      </w:r>
      <w:r w:rsidR="000131C3" w:rsidRPr="0044459D">
        <w:rPr>
          <w:lang w:val="en-US"/>
        </w:rPr>
        <w:t>November</w:t>
      </w:r>
      <w:r w:rsidR="0011379A" w:rsidRPr="0044459D">
        <w:rPr>
          <w:lang w:val="en-US"/>
        </w:rPr>
        <w:t xml:space="preserve"> 2023, </w:t>
      </w:r>
      <w:r w:rsidR="003028AC" w:rsidRPr="0044459D">
        <w:rPr>
          <w:lang w:val="en-US"/>
        </w:rPr>
        <w:t>at three sites in Yucatan, Mexico</w:t>
      </w:r>
      <w:r w:rsidR="000131C3" w:rsidRPr="0044459D">
        <w:rPr>
          <w:lang w:val="en-US"/>
        </w:rPr>
        <w:t xml:space="preserve">: </w:t>
      </w:r>
      <w:proofErr w:type="spellStart"/>
      <w:r w:rsidR="000131C3" w:rsidRPr="0044459D">
        <w:rPr>
          <w:lang w:val="en-US"/>
        </w:rPr>
        <w:t>Chochola</w:t>
      </w:r>
      <w:proofErr w:type="spellEnd"/>
      <w:r w:rsidR="000131C3" w:rsidRPr="0044459D">
        <w:rPr>
          <w:lang w:val="en-US"/>
        </w:rPr>
        <w:t xml:space="preserve">, </w:t>
      </w:r>
      <w:proofErr w:type="spellStart"/>
      <w:r w:rsidR="000131C3" w:rsidRPr="0044459D">
        <w:rPr>
          <w:lang w:val="en-US"/>
        </w:rPr>
        <w:t>Tekik</w:t>
      </w:r>
      <w:proofErr w:type="spellEnd"/>
      <w:r w:rsidR="000131C3" w:rsidRPr="0044459D">
        <w:rPr>
          <w:lang w:val="en-US"/>
        </w:rPr>
        <w:t xml:space="preserve"> de </w:t>
      </w:r>
      <w:proofErr w:type="spellStart"/>
      <w:r w:rsidR="000131C3" w:rsidRPr="0044459D">
        <w:rPr>
          <w:lang w:val="en-US"/>
        </w:rPr>
        <w:t>Regil</w:t>
      </w:r>
      <w:proofErr w:type="spellEnd"/>
      <w:r w:rsidR="000131C3" w:rsidRPr="0044459D">
        <w:rPr>
          <w:lang w:val="en-US"/>
        </w:rPr>
        <w:t xml:space="preserve"> and </w:t>
      </w:r>
      <w:proofErr w:type="spellStart"/>
      <w:r w:rsidR="000131C3" w:rsidRPr="0044459D">
        <w:rPr>
          <w:lang w:val="en-US"/>
        </w:rPr>
        <w:t>Xmatkuil</w:t>
      </w:r>
      <w:proofErr w:type="spellEnd"/>
      <w:r w:rsidR="003028AC" w:rsidRPr="0044459D">
        <w:rPr>
          <w:lang w:val="en-US"/>
        </w:rPr>
        <w:t xml:space="preserve">. Non-native populations were studied between April and </w:t>
      </w:r>
      <w:r w:rsidR="000131C3" w:rsidRPr="0044459D">
        <w:rPr>
          <w:lang w:val="en-US"/>
        </w:rPr>
        <w:t>August</w:t>
      </w:r>
      <w:r w:rsidR="003028AC" w:rsidRPr="0044459D">
        <w:rPr>
          <w:lang w:val="en-US"/>
        </w:rPr>
        <w:t xml:space="preserve"> 2022, </w:t>
      </w:r>
      <w:r w:rsidR="000131C3" w:rsidRPr="0044459D">
        <w:t xml:space="preserve">at five locations in Queensland, Australia: White Rock, </w:t>
      </w:r>
      <w:proofErr w:type="spellStart"/>
      <w:r w:rsidR="000131C3" w:rsidRPr="0044459D">
        <w:t>Kamerunga</w:t>
      </w:r>
      <w:proofErr w:type="spellEnd"/>
      <w:r w:rsidR="000131C3" w:rsidRPr="0044459D">
        <w:t>, Trinity Beach, Springvale Station Nature Refuge and the West Normanby River</w:t>
      </w:r>
      <w:r w:rsidR="00281FE0" w:rsidRPr="0044459D">
        <w:t xml:space="preserve"> </w:t>
      </w:r>
      <w:r w:rsidR="00E22EF7" w:rsidRPr="0044459D">
        <w:t>(</w:t>
      </w:r>
      <w:r w:rsidR="00E22EF7">
        <w:t>Table</w:t>
      </w:r>
      <w:r w:rsidR="00E22EF7" w:rsidRPr="00D5671C">
        <w:t xml:space="preserve"> </w:t>
      </w:r>
      <w:r w:rsidR="00E22EF7">
        <w:t>S</w:t>
      </w:r>
      <w:r w:rsidR="00E22EF7" w:rsidRPr="00D5671C">
        <w:t>1</w:t>
      </w:r>
      <w:r w:rsidR="00E22EF7" w:rsidRPr="0044459D">
        <w:t>).</w:t>
      </w:r>
      <w:r w:rsidR="00E22EF7">
        <w:t xml:space="preserve"> </w:t>
      </w:r>
      <w:r w:rsidR="004206B0">
        <w:t>Populations</w:t>
      </w:r>
      <w:r w:rsidR="00B428C6" w:rsidRPr="004102C3">
        <w:t xml:space="preserve"> contained at least 50 </w:t>
      </w:r>
      <w:r w:rsidR="00B428C6" w:rsidRPr="004102C3">
        <w:rPr>
          <w:i/>
          <w:iCs/>
        </w:rPr>
        <w:t xml:space="preserve">S. obtusifolia </w:t>
      </w:r>
      <w:r w:rsidR="00B428C6" w:rsidRPr="004102C3">
        <w:t xml:space="preserve">plants. In the native range, populations were interspersed in plant communities that were dominated by </w:t>
      </w:r>
      <w:r w:rsidR="00B428C6" w:rsidRPr="004102C3">
        <w:rPr>
          <w:i/>
          <w:iCs/>
        </w:rPr>
        <w:t>S. uniflora</w:t>
      </w:r>
      <w:r w:rsidR="00B428C6" w:rsidRPr="004102C3">
        <w:t xml:space="preserve"> on disturbed riparian corridors or farmland. </w:t>
      </w:r>
      <w:r w:rsidR="00B428C6">
        <w:t>I</w:t>
      </w:r>
      <w:r w:rsidR="00B428C6" w:rsidRPr="004102C3">
        <w:t>n the non-native range</w:t>
      </w:r>
      <w:r w:rsidR="00B428C6">
        <w:t xml:space="preserve">, </w:t>
      </w:r>
      <w:r w:rsidR="00B428C6" w:rsidRPr="004102C3">
        <w:t>populations typically formed a monoculture</w:t>
      </w:r>
      <w:r w:rsidR="004206B0">
        <w:t>, also</w:t>
      </w:r>
      <w:r w:rsidR="00B428C6" w:rsidRPr="004102C3">
        <w:t xml:space="preserve"> on disturbed habitat</w:t>
      </w:r>
      <w:r w:rsidR="004206B0">
        <w:t xml:space="preserve"> </w:t>
      </w:r>
      <w:r w:rsidR="004206B0" w:rsidRPr="004102C3">
        <w:t>riparian corridors or farmland</w:t>
      </w:r>
      <w:r w:rsidR="00B428C6" w:rsidRPr="004102C3">
        <w:t>.</w:t>
      </w:r>
    </w:p>
    <w:p w14:paraId="303898AD" w14:textId="562951DA" w:rsidR="00B94588" w:rsidRPr="00ED3145" w:rsidRDefault="00ED3145" w:rsidP="000E7DA9">
      <w:pPr>
        <w:spacing w:line="276" w:lineRule="auto"/>
        <w:rPr>
          <w:rStyle w:val="Strong"/>
          <w:b w:val="0"/>
          <w:bCs w:val="0"/>
          <w:i/>
          <w:iCs/>
        </w:rPr>
      </w:pPr>
      <w:r w:rsidRPr="00ED3145">
        <w:rPr>
          <w:i/>
          <w:iCs/>
        </w:rPr>
        <w:t>Breeding</w:t>
      </w:r>
      <w:r w:rsidRPr="00ED3145">
        <w:rPr>
          <w:rStyle w:val="Strong"/>
          <w:b w:val="0"/>
          <w:bCs w:val="0"/>
          <w:i/>
          <w:iCs/>
        </w:rPr>
        <w:t xml:space="preserve"> system</w:t>
      </w:r>
    </w:p>
    <w:p w14:paraId="1ECB95D2" w14:textId="43E35690" w:rsidR="00391330" w:rsidRPr="000E33B5" w:rsidRDefault="00391330" w:rsidP="000E7DA9">
      <w:pPr>
        <w:spacing w:line="276" w:lineRule="auto"/>
      </w:pPr>
      <w:r w:rsidRPr="005C3D37">
        <w:t xml:space="preserve">To determine the breeding system of </w:t>
      </w:r>
      <w:r w:rsidRPr="005C3D37">
        <w:rPr>
          <w:i/>
          <w:iCs/>
        </w:rPr>
        <w:t>S. obtusifolia</w:t>
      </w:r>
      <w:r w:rsidRPr="005C3D37">
        <w:t xml:space="preserve">, a series of pollination experiments were applied to 20 plants at each site. </w:t>
      </w:r>
      <w:r>
        <w:t>F</w:t>
      </w:r>
      <w:r w:rsidRPr="005C3D37">
        <w:t xml:space="preserve">lower buds near to opening were </w:t>
      </w:r>
      <w:sdt>
        <w:sdtPr>
          <w:tag w:val="goog_rdk_113"/>
          <w:id w:val="718164584"/>
          <w:placeholder>
            <w:docPart w:val="57F16FBEB1FC49DCAE24ADE2A4B5949B"/>
          </w:placeholder>
        </w:sdtPr>
        <w:sdtContent/>
      </w:sdt>
      <w:r w:rsidRPr="005C3D37">
        <w:t xml:space="preserve">haphazardly selected and subjected to one of six randomly selected treatments: </w:t>
      </w:r>
      <w:r w:rsidRPr="00560EEF">
        <w:t>(1) open control (exposed to natural pollinators), (2) pollinator exclusion</w:t>
      </w:r>
      <w:r w:rsidR="00F30642">
        <w:t xml:space="preserve"> (mesh exclusion)</w:t>
      </w:r>
      <w:r w:rsidRPr="00560EEF">
        <w:t xml:space="preserve">, (3) emasculated open </w:t>
      </w:r>
      <w:r>
        <w:t>(</w:t>
      </w:r>
      <w:r w:rsidRPr="00560EEF">
        <w:t xml:space="preserve">pollinator access without self-pollination), (4) emasculated closed (to test for </w:t>
      </w:r>
      <w:r w:rsidR="00340015">
        <w:t>apomixis</w:t>
      </w:r>
      <w:r w:rsidR="00B428C6" w:rsidRPr="00560EEF">
        <w:t xml:space="preserve"> </w:t>
      </w:r>
      <w:r w:rsidRPr="00560EEF">
        <w:t>and act</w:t>
      </w:r>
      <w:r>
        <w:t xml:space="preserve"> </w:t>
      </w:r>
      <w:r w:rsidRPr="00560EEF">
        <w:t xml:space="preserve">as a control to emasculation treatments), (5) emasculated </w:t>
      </w:r>
      <w:proofErr w:type="spellStart"/>
      <w:r w:rsidRPr="00560EEF">
        <w:t>outcrosser</w:t>
      </w:r>
      <w:proofErr w:type="spellEnd"/>
      <w:r w:rsidRPr="00560EEF">
        <w:t xml:space="preserve"> (emasculate, bag to exclude </w:t>
      </w:r>
      <w:r>
        <w:t>n</w:t>
      </w:r>
      <w:r w:rsidRPr="00560EEF">
        <w:t xml:space="preserve">atural pollinators, and hand pollinate with outsourced pollen), and (6) emasculated </w:t>
      </w:r>
      <w:proofErr w:type="spellStart"/>
      <w:r w:rsidRPr="00560EEF">
        <w:t>selfer</w:t>
      </w:r>
      <w:proofErr w:type="spellEnd"/>
      <w:r>
        <w:t xml:space="preserve"> </w:t>
      </w:r>
      <w:r w:rsidRPr="00560EEF">
        <w:t xml:space="preserve">(emasculate, bag to exclude natural pollinators, </w:t>
      </w:r>
      <w:r w:rsidRPr="00485AC4">
        <w:t>and hand pollinate with pollen sourced f</w:t>
      </w:r>
      <w:r w:rsidRPr="00521458">
        <w:t xml:space="preserve">rom the same individual). </w:t>
      </w:r>
      <w:r w:rsidR="00335011" w:rsidRPr="00521458">
        <w:t>Each treatment was applied to an individual plant in the native range, while</w:t>
      </w:r>
      <w:r w:rsidR="00521458">
        <w:t xml:space="preserve"> </w:t>
      </w:r>
      <w:proofErr w:type="gramStart"/>
      <w:r w:rsidR="00521458">
        <w:t>all of</w:t>
      </w:r>
      <w:proofErr w:type="gramEnd"/>
      <w:r w:rsidR="00521458">
        <w:t xml:space="preserve"> the six</w:t>
      </w:r>
      <w:r w:rsidR="00335011" w:rsidRPr="00521458">
        <w:t xml:space="preserve"> treatments </w:t>
      </w:r>
      <w:r w:rsidR="00521458">
        <w:t xml:space="preserve">were applied to the </w:t>
      </w:r>
      <w:r w:rsidR="00521458">
        <w:lastRenderedPageBreak/>
        <w:t>same plant</w:t>
      </w:r>
      <w:r w:rsidR="00335011" w:rsidRPr="00521458">
        <w:t xml:space="preserve"> </w:t>
      </w:r>
      <w:r w:rsidR="00521458" w:rsidRPr="00521458">
        <w:t xml:space="preserve">in the non-native range </w:t>
      </w:r>
      <w:r w:rsidR="00521458">
        <w:t>and replicated on 20 plants per population</w:t>
      </w:r>
      <w:r w:rsidR="00335011" w:rsidRPr="00521458">
        <w:t xml:space="preserve">, </w:t>
      </w:r>
      <w:r w:rsidR="005660F0" w:rsidRPr="00521458">
        <w:t>because the plants were</w:t>
      </w:r>
      <w:r w:rsidR="005660F0">
        <w:t xml:space="preserve"> smaller</w:t>
      </w:r>
      <w:r w:rsidR="00335011">
        <w:t xml:space="preserve"> in the </w:t>
      </w:r>
      <w:r w:rsidR="00C63381">
        <w:t xml:space="preserve">native range preventing </w:t>
      </w:r>
      <w:r w:rsidR="003A206B">
        <w:t xml:space="preserve">all </w:t>
      </w:r>
      <w:r w:rsidR="00C63381">
        <w:t xml:space="preserve">six replicates </w:t>
      </w:r>
      <w:r w:rsidR="003A206B">
        <w:t xml:space="preserve">to be applied to most single </w:t>
      </w:r>
      <w:r w:rsidR="00C63381">
        <w:t>plant</w:t>
      </w:r>
      <w:r w:rsidR="003A206B">
        <w:t>s</w:t>
      </w:r>
      <w:r w:rsidRPr="00485AC4">
        <w:t xml:space="preserve">. Treatments 3-6 were not applied at </w:t>
      </w:r>
      <w:proofErr w:type="gramStart"/>
      <w:r w:rsidRPr="00485AC4">
        <w:t>Springvale</w:t>
      </w:r>
      <w:proofErr w:type="gramEnd"/>
      <w:r w:rsidRPr="00485AC4">
        <w:t xml:space="preserve"> or the Normanby River sites due to time constraints. To ensure synchronicity of stigma receptivity within and among the treatments, </w:t>
      </w:r>
      <w:r>
        <w:t>flowers</w:t>
      </w:r>
      <w:r w:rsidRPr="00485AC4">
        <w:t xml:space="preserve"> on a given </w:t>
      </w:r>
      <w:r>
        <w:t>plant</w:t>
      </w:r>
      <w:r w:rsidRPr="00943ED6">
        <w:t xml:space="preserve"> were selected on the same day for all six treatments. W</w:t>
      </w:r>
      <w:r w:rsidRPr="00560EEF">
        <w:t xml:space="preserve">hite </w:t>
      </w:r>
      <w:r w:rsidR="003A206B">
        <w:t>fine mesh</w:t>
      </w:r>
      <w:r w:rsidR="00521458">
        <w:t xml:space="preserve"> </w:t>
      </w:r>
      <w:r w:rsidRPr="00560EEF">
        <w:t>bags (</w:t>
      </w:r>
      <w:r>
        <w:t>20</w:t>
      </w:r>
      <w:r w:rsidRPr="00560EEF">
        <w:t xml:space="preserve"> cm x </w:t>
      </w:r>
      <w:r>
        <w:t>30</w:t>
      </w:r>
      <w:r w:rsidRPr="00560EEF">
        <w:t xml:space="preserve"> cm</w:t>
      </w:r>
      <w:r>
        <w:t>,</w:t>
      </w:r>
      <w:r w:rsidRPr="00560EEF">
        <w:t xml:space="preserve"> </w:t>
      </w:r>
      <w:r>
        <w:t>or 16 cm x 23 cm</w:t>
      </w:r>
      <w:r w:rsidRPr="00560EEF">
        <w:t xml:space="preserve">) were used to exclude </w:t>
      </w:r>
      <w:r>
        <w:t>floral visitors</w:t>
      </w:r>
      <w:r w:rsidRPr="00560EEF">
        <w:t xml:space="preserve"> during the experiment.</w:t>
      </w:r>
      <w:r>
        <w:t xml:space="preserve"> </w:t>
      </w:r>
    </w:p>
    <w:p w14:paraId="033F4B45" w14:textId="2BEDF5A7" w:rsidR="00391330" w:rsidRPr="00B05785" w:rsidRDefault="00391330" w:rsidP="000E7DA9">
      <w:pPr>
        <w:spacing w:line="276" w:lineRule="auto"/>
        <w:rPr>
          <w:highlight w:val="yellow"/>
        </w:rPr>
      </w:pPr>
      <w:r w:rsidRPr="00692961">
        <w:t xml:space="preserve">The open control was tagged and not manipulated. The pollinator exclusion treatment was bagged and not further manipulated. Emasculated open involved removing the anthers with </w:t>
      </w:r>
      <w:proofErr w:type="spellStart"/>
      <w:r w:rsidRPr="00692961">
        <w:t>foreceps</w:t>
      </w:r>
      <w:proofErr w:type="spellEnd"/>
      <w:r w:rsidRPr="00692961">
        <w:t xml:space="preserve"> prior to the stigma being receptive and the flower remained open to natural pollinators. Emasculated closed flowers also had the anthers removed prior to stigma receptivity and the flower was bagged. Emasculated </w:t>
      </w:r>
      <w:proofErr w:type="spellStart"/>
      <w:r w:rsidRPr="00692961">
        <w:t>outcrosser</w:t>
      </w:r>
      <w:proofErr w:type="spellEnd"/>
      <w:r w:rsidRPr="00692961">
        <w:t xml:space="preserve"> and emasculated </w:t>
      </w:r>
      <w:proofErr w:type="spellStart"/>
      <w:r w:rsidRPr="00692961">
        <w:t>selfer</w:t>
      </w:r>
      <w:proofErr w:type="spellEnd"/>
      <w:r w:rsidRPr="00692961">
        <w:t xml:space="preserve"> involved bagging the bud prior to flowers opening, and then hand pollinating each flower. Donor pollen was sourced on the day of hand pollination for </w:t>
      </w:r>
      <w:r w:rsidR="008756EA">
        <w:t xml:space="preserve">the emasculated </w:t>
      </w:r>
      <w:proofErr w:type="spellStart"/>
      <w:r w:rsidR="008756EA">
        <w:t>outcrosser</w:t>
      </w:r>
      <w:proofErr w:type="spellEnd"/>
      <w:r w:rsidR="008756EA">
        <w:t xml:space="preserve"> and emasculated </w:t>
      </w:r>
      <w:proofErr w:type="spellStart"/>
      <w:r w:rsidR="008756EA">
        <w:t>selfer</w:t>
      </w:r>
      <w:proofErr w:type="spellEnd"/>
      <w:r w:rsidR="008756EA">
        <w:t xml:space="preserve"> treatments</w:t>
      </w:r>
      <w:r w:rsidRPr="00692961">
        <w:t xml:space="preserve"> from flowers </w:t>
      </w:r>
      <w:r>
        <w:t xml:space="preserve">that had </w:t>
      </w:r>
      <w:r w:rsidRPr="00692961">
        <w:t>not</w:t>
      </w:r>
      <w:r>
        <w:t xml:space="preserve"> been</w:t>
      </w:r>
      <w:r w:rsidRPr="00692961">
        <w:t xml:space="preserve"> assigned a pollination treatment, from individuals at least 10 m away</w:t>
      </w:r>
      <w:r>
        <w:t xml:space="preserve"> in the same population</w:t>
      </w:r>
      <w:r w:rsidRPr="00692961">
        <w:t>, or the same plant, respectively.</w:t>
      </w:r>
      <w:r w:rsidRPr="001526A2">
        <w:t xml:space="preserve"> Flowers were picked, and pollen was released using an electric toothbrush</w:t>
      </w:r>
      <w:r w:rsidR="001A7D13">
        <w:t xml:space="preserve"> (Tayal </w:t>
      </w:r>
      <w:r w:rsidR="001A7D13">
        <w:rPr>
          <w:i/>
          <w:iCs/>
        </w:rPr>
        <w:t>et al</w:t>
      </w:r>
      <w:r w:rsidR="001A7D13">
        <w:t>., 2020)</w:t>
      </w:r>
      <w:r w:rsidRPr="001526A2">
        <w:t xml:space="preserve">. Released pollen was brushed onto the receptive stigma and pollen deposition was confirmed by visual inspection through a hand lens. </w:t>
      </w:r>
      <w:r w:rsidRPr="00692961">
        <w:t>Bags that were compromised during the experimental period, such as those where the branch broke, the bag tore, or there were signs of insect activity (such as frass), were excluded from the final analysis.</w:t>
      </w:r>
    </w:p>
    <w:p w14:paraId="2E374F77" w14:textId="46AC940B" w:rsidR="00391330" w:rsidRDefault="00391330" w:rsidP="000E7DA9">
      <w:pPr>
        <w:spacing w:line="276" w:lineRule="auto"/>
      </w:pPr>
      <w:r w:rsidRPr="00D553CE">
        <w:t xml:space="preserve">All flowers were monitored for reproductive success from the time of pollination to </w:t>
      </w:r>
      <w:r w:rsidR="00E229FA">
        <w:t>pod</w:t>
      </w:r>
      <w:r w:rsidRPr="00D553CE">
        <w:t xml:space="preserve"> maturation. </w:t>
      </w:r>
      <w:r w:rsidR="00E229FA">
        <w:t>Pod</w:t>
      </w:r>
      <w:r w:rsidRPr="00D553CE">
        <w:t xml:space="preserve"> development was defined as the swelling of the ovary after abscission of petals and stamens. </w:t>
      </w:r>
      <w:r w:rsidR="00E229FA">
        <w:t>Pod</w:t>
      </w:r>
      <w:r w:rsidRPr="00D553CE">
        <w:t xml:space="preserve"> was classed as mature when a colour change was </w:t>
      </w:r>
      <w:r w:rsidR="00981043" w:rsidRPr="00D553CE">
        <w:t>observed,</w:t>
      </w:r>
      <w:r w:rsidRPr="00D553CE">
        <w:t xml:space="preserve"> </w:t>
      </w:r>
      <w:r w:rsidR="00D5123C">
        <w:t>and the pod was near to splitting</w:t>
      </w:r>
      <w:r w:rsidRPr="00D553CE">
        <w:t xml:space="preserve">. </w:t>
      </w:r>
      <w:r w:rsidR="00335011" w:rsidRPr="0097408E">
        <w:rPr>
          <w:i/>
          <w:iCs/>
        </w:rPr>
        <w:t xml:space="preserve">Senna obtusifolia </w:t>
      </w:r>
      <w:r w:rsidR="00335011">
        <w:t>pods</w:t>
      </w:r>
      <w:r w:rsidR="00335011" w:rsidRPr="0097408E">
        <w:t xml:space="preserve"> matured within two months of pollination. Mature </w:t>
      </w:r>
      <w:r w:rsidR="00335011">
        <w:t>pod</w:t>
      </w:r>
      <w:r w:rsidR="00335011" w:rsidRPr="0097408E">
        <w:t>s and seeds from each site</w:t>
      </w:r>
      <w:r w:rsidR="00335011" w:rsidRPr="0097408E">
        <w:rPr>
          <w:rFonts w:ascii="Times New Roman" w:hAnsi="Times New Roman" w:cs="Times New Roman"/>
          <w:sz w:val="24"/>
          <w:szCs w:val="24"/>
        </w:rPr>
        <w:t xml:space="preserve"> </w:t>
      </w:r>
      <w:r w:rsidR="00335011" w:rsidRPr="0097408E">
        <w:t xml:space="preserve">were collected </w:t>
      </w:r>
      <w:r w:rsidR="00335011">
        <w:t xml:space="preserve">and counted </w:t>
      </w:r>
      <w:r w:rsidR="00335011" w:rsidRPr="0097408E">
        <w:t>to determine</w:t>
      </w:r>
      <w:r w:rsidR="00335011">
        <w:t xml:space="preserve"> </w:t>
      </w:r>
      <w:r w:rsidR="00335011" w:rsidRPr="0097408E">
        <w:t xml:space="preserve">the number of seeds per </w:t>
      </w:r>
      <w:r w:rsidR="00335011">
        <w:t>pod</w:t>
      </w:r>
      <w:r w:rsidR="00335011" w:rsidRPr="0097408E">
        <w:t>.</w:t>
      </w:r>
      <w:r w:rsidR="00335011">
        <w:t xml:space="preserve"> Seeds were</w:t>
      </w:r>
      <w:r w:rsidR="00A25E1E">
        <w:t xml:space="preserve"> classed as</w:t>
      </w:r>
      <w:r w:rsidR="00335011">
        <w:t xml:space="preserve"> aborted (where the seed</w:t>
      </w:r>
      <w:r w:rsidR="00335011" w:rsidRPr="0097408E">
        <w:t xml:space="preserve"> </w:t>
      </w:r>
      <w:r w:rsidR="00335011">
        <w:t xml:space="preserve">looked malformed) or viable. </w:t>
      </w:r>
      <w:r w:rsidRPr="00B0457B">
        <w:t xml:space="preserve">Reproductive success was defined as: 1) the percentage of flowers that produced </w:t>
      </w:r>
      <w:r w:rsidR="00335011">
        <w:t xml:space="preserve">a </w:t>
      </w:r>
      <w:r w:rsidR="00E229FA">
        <w:t>pod</w:t>
      </w:r>
      <w:r w:rsidRPr="00B0457B">
        <w:t>, and 2) t</w:t>
      </w:r>
      <w:r w:rsidR="00AB13C8" w:rsidRPr="00B0457B">
        <w:t>he</w:t>
      </w:r>
      <w:r w:rsidR="00B0457B" w:rsidRPr="00B0457B">
        <w:t xml:space="preserve"> count of viable seeds per </w:t>
      </w:r>
      <w:r w:rsidR="004206B0">
        <w:t>flower</w:t>
      </w:r>
      <w:r w:rsidRPr="00B0457B">
        <w:t xml:space="preserve">. </w:t>
      </w:r>
    </w:p>
    <w:p w14:paraId="0E32283D" w14:textId="3CA1D87B" w:rsidR="00981043" w:rsidRPr="00981043" w:rsidRDefault="00981043" w:rsidP="000E7DA9">
      <w:pPr>
        <w:spacing w:line="276" w:lineRule="auto"/>
        <w:rPr>
          <w:i/>
          <w:iCs/>
        </w:rPr>
      </w:pPr>
      <w:r>
        <w:rPr>
          <w:i/>
          <w:iCs/>
        </w:rPr>
        <w:t>Statistical analysis</w:t>
      </w:r>
    </w:p>
    <w:p w14:paraId="69D97EFC" w14:textId="5D83ECD6" w:rsidR="00C100EE" w:rsidRDefault="00C100EE" w:rsidP="000E7DA9">
      <w:pPr>
        <w:spacing w:line="276" w:lineRule="auto"/>
      </w:pPr>
      <w:r>
        <w:t>All data analyses were done in R (</w:t>
      </w:r>
      <w:r w:rsidR="00B34B8C" w:rsidRPr="00B34B8C">
        <w:t>version 4.4.0</w:t>
      </w:r>
      <w:r w:rsidR="00B34B8C">
        <w:t>).</w:t>
      </w:r>
      <w:r w:rsidR="004B3814">
        <w:t xml:space="preserve"> Due to differences in the field </w:t>
      </w:r>
      <w:r w:rsidR="00BD373C">
        <w:t>methods,</w:t>
      </w:r>
      <w:r w:rsidR="003455A8">
        <w:t xml:space="preserve"> we statistically analysed </w:t>
      </w:r>
      <w:r w:rsidR="00C77DA3">
        <w:t>the data from each</w:t>
      </w:r>
      <w:r w:rsidR="003455A8">
        <w:t xml:space="preserve"> range independently</w:t>
      </w:r>
      <w:del w:id="7" w:author="Lori Lach" w:date="2024-08-06T00:37:00Z">
        <w:r w:rsidR="00C77DA3">
          <w:delText>,</w:delText>
        </w:r>
      </w:del>
      <w:r w:rsidR="00BD373C">
        <w:t xml:space="preserve"> </w:t>
      </w:r>
      <w:r w:rsidR="003455A8">
        <w:t>and compared the results</w:t>
      </w:r>
      <w:r w:rsidR="00BD373C">
        <w:t xml:space="preserve"> between the ranges</w:t>
      </w:r>
      <w:r w:rsidR="003455A8">
        <w:t xml:space="preserve"> qualit</w:t>
      </w:r>
      <w:r w:rsidR="00B53405">
        <w:t>atively.</w:t>
      </w:r>
    </w:p>
    <w:p w14:paraId="30AB700F" w14:textId="00CBB374" w:rsidR="00984FD5" w:rsidRDefault="007F4326" w:rsidP="000E7DA9">
      <w:pPr>
        <w:spacing w:line="276" w:lineRule="auto"/>
      </w:pPr>
      <w:r>
        <w:t xml:space="preserve">To examine whether </w:t>
      </w:r>
      <w:r w:rsidR="003A5FA5">
        <w:t>fruit set varied am</w:t>
      </w:r>
      <w:r w:rsidR="00B34B8C">
        <w:t>ong treatments</w:t>
      </w:r>
      <w:r w:rsidR="00B53405">
        <w:t xml:space="preserve"> </w:t>
      </w:r>
      <w:r w:rsidR="00AB3C3C">
        <w:t xml:space="preserve">we undertook </w:t>
      </w:r>
      <w:r w:rsidR="00BD373C">
        <w:t>two</w:t>
      </w:r>
      <w:r w:rsidR="00AB3C3C">
        <w:t xml:space="preserve"> generalised linear mixed </w:t>
      </w:r>
      <w:r w:rsidR="00B53405">
        <w:t>model</w:t>
      </w:r>
      <w:r w:rsidR="00BD373C">
        <w:t>s with a binomial link function. T</w:t>
      </w:r>
      <w:r w:rsidR="003D58E6">
        <w:t>reatment</w:t>
      </w:r>
      <w:r w:rsidR="008422A1">
        <w:t xml:space="preserve"> was the predictor variable and </w:t>
      </w:r>
      <w:r w:rsidR="003D58E6">
        <w:t>fruit set</w:t>
      </w:r>
      <w:r w:rsidR="004C26CD">
        <w:t xml:space="preserve"> </w:t>
      </w:r>
      <w:proofErr w:type="gramStart"/>
      <w:r w:rsidR="004C26CD">
        <w:t>was</w:t>
      </w:r>
      <w:proofErr w:type="gramEnd"/>
      <w:r w:rsidR="004C26CD">
        <w:t xml:space="preserve"> the </w:t>
      </w:r>
      <w:r w:rsidR="003D58E6">
        <w:t xml:space="preserve">response variable. </w:t>
      </w:r>
      <w:r w:rsidR="00BD373C">
        <w:t xml:space="preserve">For the native range </w:t>
      </w:r>
      <w:r w:rsidR="001A4EAB">
        <w:t>data,</w:t>
      </w:r>
      <w:r w:rsidR="00BD373C">
        <w:t xml:space="preserve"> w</w:t>
      </w:r>
      <w:r w:rsidR="003D58E6">
        <w:t>e included</w:t>
      </w:r>
      <w:r w:rsidR="00D04F38">
        <w:t xml:space="preserve"> site as a</w:t>
      </w:r>
      <w:r w:rsidR="003D58E6">
        <w:t xml:space="preserve"> </w:t>
      </w:r>
      <w:r w:rsidR="00320CF2">
        <w:t>random effect</w:t>
      </w:r>
      <w:r w:rsidR="00D04F38">
        <w:t>.</w:t>
      </w:r>
      <w:r w:rsidR="00320CF2">
        <w:t xml:space="preserve"> </w:t>
      </w:r>
      <w:r w:rsidR="00BD373C">
        <w:t xml:space="preserve">For the invasive range </w:t>
      </w:r>
      <w:r w:rsidR="001A4EAB">
        <w:t>data,</w:t>
      </w:r>
      <w:r w:rsidR="00BD373C">
        <w:t xml:space="preserve"> </w:t>
      </w:r>
      <w:r w:rsidR="001A4EAB">
        <w:t>plant</w:t>
      </w:r>
      <w:r w:rsidR="007C0B28" w:rsidRPr="007C0B28">
        <w:t xml:space="preserve"> </w:t>
      </w:r>
      <w:r w:rsidR="007C0B28">
        <w:t>was</w:t>
      </w:r>
      <w:r w:rsidR="001A4EAB">
        <w:t xml:space="preserve"> nested in site</w:t>
      </w:r>
      <w:r w:rsidR="00A04D92" w:rsidRPr="00A04D92">
        <w:t xml:space="preserve"> </w:t>
      </w:r>
      <w:r w:rsidR="007C0B28">
        <w:t>and included as a random effect</w:t>
      </w:r>
      <w:r w:rsidR="001A4EAB">
        <w:t>.</w:t>
      </w:r>
      <w:r w:rsidR="00BD373C">
        <w:t xml:space="preserve"> </w:t>
      </w:r>
      <w:r w:rsidR="009C3163">
        <w:t xml:space="preserve">We included </w:t>
      </w:r>
      <w:r w:rsidR="00F51904">
        <w:t>an optimize</w:t>
      </w:r>
      <w:r w:rsidR="002248A8">
        <w:t>r using a</w:t>
      </w:r>
      <w:r w:rsidR="002248A8" w:rsidRPr="002248A8">
        <w:t xml:space="preserve"> quadratic approximation</w:t>
      </w:r>
      <w:r w:rsidR="00F51904">
        <w:t xml:space="preserve"> to ensure</w:t>
      </w:r>
      <w:r w:rsidR="002248A8">
        <w:t xml:space="preserve"> the</w:t>
      </w:r>
      <w:r w:rsidR="00F51904">
        <w:t xml:space="preserve"> invasive range model converged.</w:t>
      </w:r>
      <w:r w:rsidR="002248A8">
        <w:t xml:space="preserve"> </w:t>
      </w:r>
      <w:r w:rsidR="00A44C7C">
        <w:t xml:space="preserve">A </w:t>
      </w:r>
      <w:r w:rsidR="008842F8" w:rsidRPr="008842F8">
        <w:t xml:space="preserve">Tukey HSD analysis was undertaken </w:t>
      </w:r>
      <w:r w:rsidR="008842F8">
        <w:t xml:space="preserve">on </w:t>
      </w:r>
      <w:r w:rsidR="00A44C7C">
        <w:t>each</w:t>
      </w:r>
      <w:r w:rsidR="008842F8">
        <w:t xml:space="preserve"> model </w:t>
      </w:r>
      <w:r w:rsidR="008842F8" w:rsidRPr="008842F8">
        <w:t>to determine where the difference</w:t>
      </w:r>
      <w:r w:rsidR="00A44C7C">
        <w:t>s</w:t>
      </w:r>
      <w:r w:rsidR="008842F8" w:rsidRPr="008842F8">
        <w:t xml:space="preserve"> lay</w:t>
      </w:r>
      <w:r w:rsidR="008842F8">
        <w:t>.</w:t>
      </w:r>
    </w:p>
    <w:p w14:paraId="3404703F" w14:textId="45CF44A3" w:rsidR="00A44C7C" w:rsidRDefault="002248A8" w:rsidP="00A44C7C">
      <w:pPr>
        <w:spacing w:line="276" w:lineRule="auto"/>
      </w:pPr>
      <w:r>
        <w:t xml:space="preserve">To determine whether seed set significantly differed among treatments we undertook </w:t>
      </w:r>
      <w:r w:rsidR="00272A6E">
        <w:t>an additional three</w:t>
      </w:r>
      <w:r>
        <w:t xml:space="preserve"> generalised linear mixed models</w:t>
      </w:r>
      <w:r w:rsidR="00272A6E">
        <w:t>. In each</w:t>
      </w:r>
      <w:r w:rsidR="00CA6255">
        <w:t xml:space="preserve"> </w:t>
      </w:r>
      <w:r w:rsidR="00272A6E">
        <w:t xml:space="preserve">model </w:t>
      </w:r>
      <w:r w:rsidR="00CA6255">
        <w:t>s</w:t>
      </w:r>
      <w:r w:rsidR="00374E70">
        <w:t xml:space="preserve">eed count per </w:t>
      </w:r>
      <w:r w:rsidR="007C0B28">
        <w:t>flower</w:t>
      </w:r>
      <w:r w:rsidR="00374E70">
        <w:t xml:space="preserve"> was the response variable and treatment </w:t>
      </w:r>
      <w:proofErr w:type="gramStart"/>
      <w:r w:rsidR="00374E70">
        <w:t>was</w:t>
      </w:r>
      <w:proofErr w:type="gramEnd"/>
      <w:r w:rsidR="00374E70">
        <w:t xml:space="preserve"> the fixed factor.</w:t>
      </w:r>
      <w:r w:rsidR="00677F3D">
        <w:t xml:space="preserve"> The native range data was zero </w:t>
      </w:r>
      <w:proofErr w:type="gramStart"/>
      <w:r w:rsidR="00677F3D">
        <w:t>inflated</w:t>
      </w:r>
      <w:proofErr w:type="gramEnd"/>
      <w:r w:rsidR="00677F3D">
        <w:t xml:space="preserve"> so </w:t>
      </w:r>
      <w:r w:rsidR="001E1954">
        <w:t>we used a negative binomial link function for this analysis. Further</w:t>
      </w:r>
      <w:r w:rsidR="008C569C">
        <w:t>,</w:t>
      </w:r>
      <w:r w:rsidR="001E1954">
        <w:t xml:space="preserve"> in the native range</w:t>
      </w:r>
      <w:r w:rsidR="008C569C">
        <w:t xml:space="preserve"> one site (</w:t>
      </w:r>
      <w:proofErr w:type="spellStart"/>
      <w:r w:rsidR="008C569C">
        <w:t>Chochola</w:t>
      </w:r>
      <w:proofErr w:type="spellEnd"/>
      <w:r w:rsidR="008C569C">
        <w:t>) had</w:t>
      </w:r>
      <w:r w:rsidR="00677F3D">
        <w:t xml:space="preserve"> a much higher rate of zeros compared to the others. </w:t>
      </w:r>
      <w:r w:rsidR="004D0DA2">
        <w:t>Consequently, we</w:t>
      </w:r>
      <w:r w:rsidR="00677F3D">
        <w:t xml:space="preserve"> </w:t>
      </w:r>
      <w:r w:rsidR="001E1954">
        <w:t>ran two analyses on the native range data an</w:t>
      </w:r>
      <w:r w:rsidR="00A44C7C">
        <w:t>d</w:t>
      </w:r>
      <w:r w:rsidR="001E1954">
        <w:t xml:space="preserve"> included site in both models </w:t>
      </w:r>
      <w:r w:rsidR="00A44C7C">
        <w:t xml:space="preserve">as a </w:t>
      </w:r>
      <w:r w:rsidR="001E1954">
        <w:t>zero inflat</w:t>
      </w:r>
      <w:r w:rsidR="00A44C7C">
        <w:t>ed factor</w:t>
      </w:r>
      <w:r w:rsidR="001E1954">
        <w:t xml:space="preserve">. </w:t>
      </w:r>
      <w:r w:rsidR="00A44C7C">
        <w:t>For the</w:t>
      </w:r>
      <w:r w:rsidR="001E1954">
        <w:t xml:space="preserve"> first model we </w:t>
      </w:r>
      <w:r w:rsidR="00A44C7C">
        <w:lastRenderedPageBreak/>
        <w:t xml:space="preserve">also </w:t>
      </w:r>
      <w:r w:rsidR="001E1954">
        <w:t xml:space="preserve">included site as a fixed factor. This </w:t>
      </w:r>
      <w:r w:rsidR="000F04FD">
        <w:t xml:space="preserve">first </w:t>
      </w:r>
      <w:r w:rsidR="001E1954">
        <w:t xml:space="preserve">model showed no significance difference among </w:t>
      </w:r>
      <w:proofErr w:type="gramStart"/>
      <w:r w:rsidR="001E1954">
        <w:t>sites</w:t>
      </w:r>
      <w:proofErr w:type="gramEnd"/>
      <w:r w:rsidR="001E1954">
        <w:t xml:space="preserve"> so we </w:t>
      </w:r>
      <w:r w:rsidR="00A15944">
        <w:t xml:space="preserve">excluded site </w:t>
      </w:r>
      <w:r w:rsidR="00A44C7C">
        <w:t>as a fixed factor from the</w:t>
      </w:r>
      <w:r w:rsidR="00A15944">
        <w:t xml:space="preserve"> </w:t>
      </w:r>
      <w:r w:rsidR="000F04FD">
        <w:t xml:space="preserve">second model. The AIC </w:t>
      </w:r>
      <w:r w:rsidR="00482E79">
        <w:t>value</w:t>
      </w:r>
      <w:r w:rsidR="00B426DB">
        <w:t>s</w:t>
      </w:r>
      <w:r w:rsidR="00482E79">
        <w:t xml:space="preserve"> demonstrated that the second model was the best fit for the data, so i</w:t>
      </w:r>
      <w:r w:rsidR="00C07C8A">
        <w:t xml:space="preserve">n this manuscript we present the results from the second model </w:t>
      </w:r>
      <w:r w:rsidR="00A513C1">
        <w:t>only</w:t>
      </w:r>
      <w:r w:rsidR="00482E79">
        <w:t>:</w:t>
      </w:r>
      <w:r w:rsidR="00A513C1">
        <w:t xml:space="preserve"> </w:t>
      </w:r>
      <w:r w:rsidR="00C07C8A">
        <w:t xml:space="preserve">seed count </w:t>
      </w:r>
      <w:r w:rsidR="00B426DB">
        <w:t xml:space="preserve">per flower </w:t>
      </w:r>
      <w:r w:rsidR="00C07C8A">
        <w:t>was the response variable and treatment was the fixed effect</w:t>
      </w:r>
      <w:r w:rsidR="000951FE">
        <w:t xml:space="preserve"> and s</w:t>
      </w:r>
      <w:r w:rsidR="00C07C8A">
        <w:t>ite was included as a zero inflated variable</w:t>
      </w:r>
      <w:r w:rsidR="00665C37">
        <w:t xml:space="preserve">. We undertook </w:t>
      </w:r>
      <w:r w:rsidR="00960BC6">
        <w:t>pairwise</w:t>
      </w:r>
      <w:r w:rsidR="00665C37">
        <w:t xml:space="preserve"> comparisons on select treatments to determine where the significant lay. </w:t>
      </w:r>
      <w:r w:rsidR="00D11119">
        <w:t>We undertook a</w:t>
      </w:r>
      <w:r w:rsidR="00765865">
        <w:t xml:space="preserve"> third</w:t>
      </w:r>
      <w:r w:rsidR="00D11119">
        <w:t xml:space="preserve"> GLMM</w:t>
      </w:r>
      <w:r w:rsidR="00F72B95">
        <w:t xml:space="preserve"> with a Poisson distribution</w:t>
      </w:r>
      <w:r w:rsidR="00D11119">
        <w:t xml:space="preserve"> </w:t>
      </w:r>
      <w:r w:rsidR="00F72B95">
        <w:t>on</w:t>
      </w:r>
      <w:r w:rsidR="00D11119">
        <w:t xml:space="preserve"> the invasive range</w:t>
      </w:r>
      <w:r w:rsidR="00F72B95">
        <w:t xml:space="preserve"> data. We included plant nested in site as </w:t>
      </w:r>
      <w:r w:rsidR="00A44C7C">
        <w:t xml:space="preserve">a random effect and treatment was included as a zero inflated factor. We did a </w:t>
      </w:r>
      <w:r w:rsidR="00A44C7C" w:rsidRPr="008842F8">
        <w:t xml:space="preserve">Tukey HSD analysis </w:t>
      </w:r>
      <w:r w:rsidR="00A44C7C">
        <w:t>on this</w:t>
      </w:r>
      <w:r w:rsidR="008E234F">
        <w:t xml:space="preserve"> final</w:t>
      </w:r>
      <w:r w:rsidR="00A44C7C">
        <w:t xml:space="preserve"> model </w:t>
      </w:r>
      <w:r w:rsidR="00A44C7C" w:rsidRPr="008842F8">
        <w:t xml:space="preserve">to determine </w:t>
      </w:r>
      <w:r w:rsidR="00A44C7C">
        <w:t>between which treatments</w:t>
      </w:r>
      <w:r w:rsidR="00A44C7C" w:rsidRPr="008842F8">
        <w:t xml:space="preserve"> the difference</w:t>
      </w:r>
      <w:r w:rsidR="00A44C7C">
        <w:t>s</w:t>
      </w:r>
      <w:r w:rsidR="00A44C7C" w:rsidRPr="008842F8">
        <w:t xml:space="preserve"> lay</w:t>
      </w:r>
      <w:r w:rsidR="00A44C7C">
        <w:t>.</w:t>
      </w:r>
    </w:p>
    <w:p w14:paraId="7097981A" w14:textId="310BE039" w:rsidR="00577ECD" w:rsidRDefault="00577ECD" w:rsidP="000E7DA9">
      <w:pPr>
        <w:spacing w:line="276" w:lineRule="auto"/>
        <w:rPr>
          <w:rStyle w:val="Strong"/>
        </w:rPr>
      </w:pPr>
      <w:r>
        <w:rPr>
          <w:rStyle w:val="Strong"/>
        </w:rPr>
        <w:t>Results</w:t>
      </w:r>
    </w:p>
    <w:p w14:paraId="69BBF616" w14:textId="436CC2EC" w:rsidR="00EB64AD" w:rsidRDefault="00EB64AD" w:rsidP="00F355D4">
      <w:pPr>
        <w:spacing w:line="276" w:lineRule="auto"/>
        <w:rPr>
          <w:rStyle w:val="Strong"/>
          <w:b w:val="0"/>
          <w:bCs w:val="0"/>
          <w:i/>
          <w:iCs/>
        </w:rPr>
      </w:pPr>
      <w:r>
        <w:rPr>
          <w:rStyle w:val="Strong"/>
          <w:b w:val="0"/>
          <w:bCs w:val="0"/>
          <w:i/>
          <w:iCs/>
        </w:rPr>
        <w:t>Breeding system</w:t>
      </w:r>
    </w:p>
    <w:p w14:paraId="2594705E" w14:textId="49ADAE45" w:rsidR="00857015" w:rsidRDefault="00B6538C" w:rsidP="00F355D4">
      <w:pPr>
        <w:spacing w:line="276" w:lineRule="auto"/>
      </w:pPr>
      <w:r>
        <w:t>Fruit was produced</w:t>
      </w:r>
      <w:r w:rsidR="00D03FAC">
        <w:t xml:space="preserve"> at least once</w:t>
      </w:r>
      <w:r>
        <w:t xml:space="preserve"> in </w:t>
      </w:r>
      <w:r w:rsidR="009809DF">
        <w:t>all pollination</w:t>
      </w:r>
      <w:r>
        <w:t xml:space="preserve"> treatments, although </w:t>
      </w:r>
      <w:r w:rsidR="009F5541">
        <w:t xml:space="preserve">the </w:t>
      </w:r>
      <w:commentRangeStart w:id="8"/>
      <w:r w:rsidR="009F5541">
        <w:t>number</w:t>
      </w:r>
      <w:commentRangeEnd w:id="8"/>
      <w:r>
        <w:rPr>
          <w:rStyle w:val="CommentReference"/>
        </w:rPr>
        <w:commentReference w:id="8"/>
      </w:r>
      <w:r w:rsidR="009F5541">
        <w:t xml:space="preserve"> of flowers that set fruit varied</w:t>
      </w:r>
      <w:r w:rsidR="00D03FAC">
        <w:t xml:space="preserve"> broadly</w:t>
      </w:r>
      <w:r w:rsidR="009F5541">
        <w:t xml:space="preserve"> (</w:t>
      </w:r>
      <w:r w:rsidR="00093905">
        <w:t>Table</w:t>
      </w:r>
      <w:r w:rsidR="00EB2724">
        <w:t>s</w:t>
      </w:r>
      <w:r w:rsidR="00093905">
        <w:t xml:space="preserve"> 1</w:t>
      </w:r>
      <w:r w:rsidR="00EB2724">
        <w:t>,</w:t>
      </w:r>
      <w:r w:rsidR="009821AC">
        <w:t xml:space="preserve"> S</w:t>
      </w:r>
      <w:r w:rsidR="00EB2724">
        <w:t>2</w:t>
      </w:r>
      <w:r w:rsidR="00AF38FC">
        <w:t>, and</w:t>
      </w:r>
      <w:r w:rsidR="00E816E1">
        <w:t xml:space="preserve"> S3;</w:t>
      </w:r>
      <w:r w:rsidR="00093905">
        <w:t xml:space="preserve"> </w:t>
      </w:r>
      <w:r w:rsidR="0058356E">
        <w:t>Fig</w:t>
      </w:r>
      <w:r w:rsidR="00093905">
        <w:t>. 1)</w:t>
      </w:r>
      <w:r w:rsidR="009F5541">
        <w:t>.</w:t>
      </w:r>
      <w:r w:rsidR="004D1B10">
        <w:t xml:space="preserve"> In the native range, </w:t>
      </w:r>
      <w:r w:rsidR="0095146D">
        <w:t>significantly fewer fruits were set when pollinators were excluded from the flower</w:t>
      </w:r>
      <w:r w:rsidR="009809DF">
        <w:t xml:space="preserve">s </w:t>
      </w:r>
      <w:r w:rsidR="00F27D04">
        <w:t xml:space="preserve">(pollinator exclusion and emasculated closed) </w:t>
      </w:r>
      <w:r w:rsidR="009809DF">
        <w:t xml:space="preserve">compared to </w:t>
      </w:r>
      <w:del w:id="9" w:author="Lori Lach" w:date="2024-08-06T00:38:00Z">
        <w:r w:rsidR="00F27D04">
          <w:delText xml:space="preserve">all </w:delText>
        </w:r>
      </w:del>
      <w:r w:rsidR="00F27D04">
        <w:t xml:space="preserve">other treatments, </w:t>
      </w:r>
      <w:ins w:id="10" w:author="Lori Lach" w:date="2024-08-06T00:38:00Z">
        <w:r w:rsidR="7A5A282D">
          <w:t xml:space="preserve">all of </w:t>
        </w:r>
      </w:ins>
      <w:r w:rsidR="00F27D04">
        <w:t xml:space="preserve">which were exposed to natural pollinators or artificially pollinated. </w:t>
      </w:r>
      <w:r w:rsidR="00C05412">
        <w:t xml:space="preserve">Overall, a high number of </w:t>
      </w:r>
      <w:r w:rsidR="009821AC">
        <w:t>fruits</w:t>
      </w:r>
      <w:r w:rsidR="00C05412">
        <w:t xml:space="preserve"> </w:t>
      </w:r>
      <w:r w:rsidR="009821AC">
        <w:t>were</w:t>
      </w:r>
      <w:r w:rsidR="00C05412">
        <w:t xml:space="preserve"> set in the pollinator exclusion treatments (</w:t>
      </w:r>
      <w:commentRangeStart w:id="11"/>
      <w:r w:rsidR="00C05412">
        <w:t>~25%</w:t>
      </w:r>
      <w:commentRangeEnd w:id="11"/>
      <w:r>
        <w:rPr>
          <w:rStyle w:val="CommentReference"/>
        </w:rPr>
        <w:commentReference w:id="11"/>
      </w:r>
      <w:r w:rsidR="00C05412">
        <w:t>)</w:t>
      </w:r>
      <w:r w:rsidR="00093905">
        <w:t xml:space="preserve"> (Fig. 1)</w:t>
      </w:r>
      <w:r w:rsidR="00725029">
        <w:t xml:space="preserve"> </w:t>
      </w:r>
      <w:r w:rsidR="00725029" w:rsidRPr="00725029">
        <w:rPr>
          <w:i/>
          <w:iCs/>
          <w:highlight w:val="yellow"/>
        </w:rPr>
        <w:t>compared to what</w:t>
      </w:r>
      <w:r w:rsidR="00C05412">
        <w:t>. There was no significant difference in fru</w:t>
      </w:r>
      <w:commentRangeStart w:id="12"/>
      <w:r w:rsidR="00C05412">
        <w:t>it set between the</w:t>
      </w:r>
      <w:commentRangeEnd w:id="12"/>
      <w:r>
        <w:rPr>
          <w:rStyle w:val="CommentReference"/>
        </w:rPr>
        <w:commentReference w:id="12"/>
      </w:r>
      <w:r w:rsidR="00C05412">
        <w:t xml:space="preserve"> open control and emasculate outcross treatment indicating </w:t>
      </w:r>
      <w:r w:rsidR="00C40D15">
        <w:rPr>
          <w:i/>
          <w:iCs/>
        </w:rPr>
        <w:t>S. obtusifolia</w:t>
      </w:r>
      <w:r w:rsidR="00C05412">
        <w:t xml:space="preserve"> was not pollen limited</w:t>
      </w:r>
      <w:r w:rsidR="00C40D15">
        <w:t xml:space="preserve"> in the native range</w:t>
      </w:r>
      <w:r w:rsidR="00C05412">
        <w:t xml:space="preserve">. </w:t>
      </w:r>
      <w:r w:rsidR="00A2373E">
        <w:t xml:space="preserve">Further, most fruit was set in the emasculate </w:t>
      </w:r>
      <w:proofErr w:type="spellStart"/>
      <w:r w:rsidR="00A2373E">
        <w:t>self</w:t>
      </w:r>
      <w:r w:rsidR="001455FB">
        <w:t xml:space="preserve"> treatment</w:t>
      </w:r>
      <w:proofErr w:type="spellEnd"/>
      <w:r w:rsidR="001455FB">
        <w:t xml:space="preserve"> demonstrating </w:t>
      </w:r>
      <w:r w:rsidR="009B51DA">
        <w:t xml:space="preserve">that </w:t>
      </w:r>
      <w:r w:rsidR="009B51DA">
        <w:rPr>
          <w:i/>
          <w:iCs/>
        </w:rPr>
        <w:t>S.</w:t>
      </w:r>
      <w:r w:rsidR="001455FB">
        <w:rPr>
          <w:i/>
          <w:iCs/>
        </w:rPr>
        <w:t xml:space="preserve"> obtusifolia </w:t>
      </w:r>
      <w:r w:rsidR="001455FB">
        <w:t xml:space="preserve">is self-compatible. </w:t>
      </w:r>
    </w:p>
    <w:p w14:paraId="7D58D3A6" w14:textId="43CC9688" w:rsidR="001455FB" w:rsidRDefault="003E545A" w:rsidP="00F355D4">
      <w:pPr>
        <w:spacing w:line="276" w:lineRule="auto"/>
      </w:pPr>
      <w:r>
        <w:t xml:space="preserve">Similarly, </w:t>
      </w:r>
      <w:r w:rsidR="00930C14">
        <w:t xml:space="preserve">in the invasive range </w:t>
      </w:r>
      <w:r>
        <w:t>some fruits were produced when pollinators were excluded from the flowers (pollinator exclusion and ema</w:t>
      </w:r>
      <w:r w:rsidR="009B51DA">
        <w:t xml:space="preserve">sculate closed treatments) </w:t>
      </w:r>
      <w:r w:rsidR="00C16A87">
        <w:t>although</w:t>
      </w:r>
      <w:r w:rsidR="00C431F4">
        <w:t>,</w:t>
      </w:r>
      <w:r w:rsidR="00C16A87">
        <w:t xml:space="preserve"> overall</w:t>
      </w:r>
      <w:r w:rsidR="00C431F4">
        <w:t>,</w:t>
      </w:r>
      <w:r w:rsidR="00930C14">
        <w:t xml:space="preserve"> fewer fruits were set from these treatments in the invasive range (&lt;10%) compared to the native </w:t>
      </w:r>
      <w:r w:rsidR="000F3DE1">
        <w:t>range (</w:t>
      </w:r>
      <w:r w:rsidR="00930C14">
        <w:t>~25%)</w:t>
      </w:r>
      <w:r w:rsidR="00093905">
        <w:t xml:space="preserve"> (Table 1; Fig. 1)</w:t>
      </w:r>
      <w:r w:rsidR="00930C14">
        <w:t xml:space="preserve">. </w:t>
      </w:r>
      <w:r w:rsidR="00673AE9">
        <w:t xml:space="preserve"> In the invasive range, </w:t>
      </w:r>
      <w:r w:rsidR="00B426DB">
        <w:t>flowers</w:t>
      </w:r>
      <w:r w:rsidR="00673AE9">
        <w:t xml:space="preserve"> exposed to natural pollinators set significantly fewer fruits compared to the emasculate outcross treatment, indicating that </w:t>
      </w:r>
      <w:r w:rsidR="00673AE9">
        <w:rPr>
          <w:i/>
          <w:iCs/>
        </w:rPr>
        <w:t xml:space="preserve">S. obtusifolia </w:t>
      </w:r>
      <w:r w:rsidR="00673AE9">
        <w:t xml:space="preserve">was pollen limited in the invasive range. </w:t>
      </w:r>
      <w:r w:rsidR="00454CFA">
        <w:t xml:space="preserve">Yet, there was no significant difference in fruit set between the emasculate outcross and emasculate </w:t>
      </w:r>
      <w:proofErr w:type="spellStart"/>
      <w:r w:rsidR="00454CFA">
        <w:t>selfing</w:t>
      </w:r>
      <w:proofErr w:type="spellEnd"/>
      <w:r w:rsidR="00454CFA">
        <w:t xml:space="preserve"> treatment demonstrating that </w:t>
      </w:r>
      <w:r w:rsidR="00454CFA">
        <w:rPr>
          <w:i/>
          <w:iCs/>
        </w:rPr>
        <w:t xml:space="preserve">S. obtusifolia </w:t>
      </w:r>
      <w:r w:rsidR="00454CFA">
        <w:t xml:space="preserve">is </w:t>
      </w:r>
      <w:r w:rsidR="00EC5221">
        <w:t xml:space="preserve">fully </w:t>
      </w:r>
      <w:r w:rsidR="00C45E15">
        <w:t>self-compatible</w:t>
      </w:r>
      <w:r w:rsidR="00454CFA">
        <w:t>.</w:t>
      </w:r>
      <w:r w:rsidR="00C45E15">
        <w:t xml:space="preserve"> Interestingly, over half the flowers from the emasculate </w:t>
      </w:r>
      <w:proofErr w:type="spellStart"/>
      <w:r w:rsidR="00C45E15">
        <w:t>selfing</w:t>
      </w:r>
      <w:proofErr w:type="spellEnd"/>
      <w:r w:rsidR="00C45E15">
        <w:t xml:space="preserve"> treatment </w:t>
      </w:r>
      <w:r w:rsidR="00C16A87">
        <w:t>produced fruit</w:t>
      </w:r>
      <w:r w:rsidR="00C45E15">
        <w:t xml:space="preserve"> in the native range, while </w:t>
      </w:r>
      <w:r w:rsidR="00C16A87">
        <w:t xml:space="preserve">less than 25% of flowers from this same </w:t>
      </w:r>
      <w:r w:rsidR="000F3DE1">
        <w:t>treatment produced</w:t>
      </w:r>
      <w:r w:rsidR="00C16A87">
        <w:t xml:space="preserve"> fruit in the invasive range</w:t>
      </w:r>
      <w:r w:rsidR="00093905">
        <w:t xml:space="preserve"> (Fig. 1)</w:t>
      </w:r>
      <w:r w:rsidR="00C16A87">
        <w:t xml:space="preserve">. </w:t>
      </w:r>
    </w:p>
    <w:p w14:paraId="22C06C55" w14:textId="715280EE" w:rsidR="00FD7979" w:rsidRDefault="0019063C" w:rsidP="00FD7979">
      <w:pPr>
        <w:spacing w:line="276" w:lineRule="auto"/>
      </w:pPr>
      <w:commentRangeStart w:id="13"/>
      <w:r>
        <w:t>The</w:t>
      </w:r>
      <w:commentRangeEnd w:id="13"/>
      <w:r w:rsidR="001D49DA">
        <w:rPr>
          <w:rStyle w:val="CommentReference"/>
        </w:rPr>
        <w:commentReference w:id="13"/>
      </w:r>
      <w:r>
        <w:t xml:space="preserve"> number of viable seed </w:t>
      </w:r>
      <w:r w:rsidR="00B17B61">
        <w:t>produced by each flower</w:t>
      </w:r>
      <w:r>
        <w:t xml:space="preserve"> varied among treatments</w:t>
      </w:r>
      <w:r w:rsidR="00093905">
        <w:t xml:space="preserve"> (Table 1</w:t>
      </w:r>
      <w:r w:rsidR="004A137E">
        <w:t xml:space="preserve">, and S4; </w:t>
      </w:r>
      <w:r w:rsidR="00093905">
        <w:t>Fig. 2)</w:t>
      </w:r>
      <w:r>
        <w:t xml:space="preserve">. In the native </w:t>
      </w:r>
      <w:r w:rsidR="001074E0">
        <w:t>range, fruits</w:t>
      </w:r>
      <w:r w:rsidR="00440E09">
        <w:t xml:space="preserve"> produced on average ~25 viable </w:t>
      </w:r>
      <w:r w:rsidR="009F3C3C">
        <w:t>seeds per</w:t>
      </w:r>
      <w:r w:rsidR="00440E09">
        <w:t xml:space="preserve"> pod when exposed to natural pollinators, or hand pollinated with pollen sourced from the same </w:t>
      </w:r>
      <w:r w:rsidR="008A6D93">
        <w:t xml:space="preserve">plant or a different plant in the same population (emasculate outcross and emasculate </w:t>
      </w:r>
      <w:proofErr w:type="spellStart"/>
      <w:r w:rsidR="008A6D93">
        <w:t>selfing</w:t>
      </w:r>
      <w:proofErr w:type="spellEnd"/>
      <w:r w:rsidR="008A6D93">
        <w:t xml:space="preserve">). </w:t>
      </w:r>
      <w:r w:rsidR="00377384">
        <w:t>Very few seeds were set when</w:t>
      </w:r>
      <w:r w:rsidR="000C5CCA">
        <w:t xml:space="preserve"> the flowers were emasculated and exposed to natural pollinators, or when the pollinators were excluded (pollinator exclusion and emasculate closed)</w:t>
      </w:r>
      <w:r w:rsidR="00377384">
        <w:t>, although this was variable</w:t>
      </w:r>
      <w:r w:rsidR="00093905">
        <w:t xml:space="preserve"> (Fig. 2)</w:t>
      </w:r>
      <w:r w:rsidR="00377384">
        <w:t xml:space="preserve">. </w:t>
      </w:r>
    </w:p>
    <w:p w14:paraId="2139C384" w14:textId="6F63EE8A" w:rsidR="00377384" w:rsidRDefault="007C375E" w:rsidP="00FD7979">
      <w:pPr>
        <w:spacing w:line="276" w:lineRule="auto"/>
      </w:pPr>
      <w:r>
        <w:t>In</w:t>
      </w:r>
      <w:r w:rsidR="00FD7979">
        <w:t xml:space="preserve"> the invasive range, </w:t>
      </w:r>
      <w:r>
        <w:t xml:space="preserve">each fruit produced on average 16 </w:t>
      </w:r>
      <w:r w:rsidR="00BA7631">
        <w:t>seeds when</w:t>
      </w:r>
      <w:r w:rsidR="00822DCF">
        <w:t xml:space="preserve"> hand pollinated (emasculate outcross and emasculate </w:t>
      </w:r>
      <w:proofErr w:type="spellStart"/>
      <w:r w:rsidR="00822DCF">
        <w:t>selfer</w:t>
      </w:r>
      <w:proofErr w:type="spellEnd"/>
      <w:r w:rsidR="00822DCF">
        <w:t>)</w:t>
      </w:r>
      <w:r w:rsidR="003D618C">
        <w:t xml:space="preserve">, which did not significantly differ from flowers exposed to natural pollinators (open control and emasculate </w:t>
      </w:r>
      <w:r w:rsidR="006F3AA2">
        <w:t>open)</w:t>
      </w:r>
      <w:r w:rsidR="00093905">
        <w:t xml:space="preserve"> (Fig. 2)</w:t>
      </w:r>
      <w:r w:rsidR="006F3AA2">
        <w:t xml:space="preserve">. </w:t>
      </w:r>
      <w:r w:rsidR="00FC2BED">
        <w:t>Few viable seed were set w</w:t>
      </w:r>
      <w:r w:rsidR="006F3AA2">
        <w:t>hen pollinators were excluded from the flowers (pollinator exclusion and emasculate closed)</w:t>
      </w:r>
      <w:r w:rsidR="00FC2BED">
        <w:t>, although</w:t>
      </w:r>
      <w:r w:rsidR="00ED599D">
        <w:t>,</w:t>
      </w:r>
      <w:r w:rsidR="00093905">
        <w:t xml:space="preserve"> overall</w:t>
      </w:r>
      <w:r w:rsidR="00ED599D">
        <w:t>,</w:t>
      </w:r>
      <w:r w:rsidR="00FC2BED">
        <w:t xml:space="preserve"> </w:t>
      </w:r>
      <w:r w:rsidR="00F21D17">
        <w:t xml:space="preserve">seed set </w:t>
      </w:r>
      <w:r w:rsidR="00ED599D">
        <w:t>from</w:t>
      </w:r>
      <w:r w:rsidR="00F21D17">
        <w:t xml:space="preserve"> these treatments was highly variable (Fig. </w:t>
      </w:r>
      <w:r w:rsidR="00093905">
        <w:t>2</w:t>
      </w:r>
      <w:r w:rsidR="00F21D17">
        <w:t>)</w:t>
      </w:r>
      <w:r w:rsidR="00A25E1E">
        <w:t>.</w:t>
      </w:r>
    </w:p>
    <w:p w14:paraId="6D9A4BAF" w14:textId="77777777" w:rsidR="005E17BA" w:rsidRDefault="005E17BA" w:rsidP="00FD7979">
      <w:pPr>
        <w:spacing w:line="276" w:lineRule="auto"/>
      </w:pPr>
    </w:p>
    <w:p w14:paraId="191DDAB9" w14:textId="716E8A51" w:rsidR="00787422" w:rsidRDefault="00B71B1C" w:rsidP="00FD7979">
      <w:pPr>
        <w:spacing w:line="276" w:lineRule="auto"/>
      </w:pPr>
      <w:r>
        <w:t xml:space="preserve">Table 1. </w:t>
      </w:r>
      <w:r w:rsidR="007B42FA">
        <w:t>Summary of r</w:t>
      </w:r>
      <w:r w:rsidR="00445F93">
        <w:t>esults from the g</w:t>
      </w:r>
      <w:r w:rsidR="001B1BC3">
        <w:t>eneralised linear mixed model</w:t>
      </w:r>
      <w:r w:rsidR="00445F93">
        <w:t>s</w:t>
      </w:r>
      <w:r w:rsidR="001B1BC3">
        <w:t xml:space="preserve"> </w:t>
      </w:r>
      <w:r w:rsidR="00445F93">
        <w:t xml:space="preserve">for </w:t>
      </w:r>
      <w:r w:rsidR="00787422">
        <w:t>each response variable in each range.</w:t>
      </w:r>
    </w:p>
    <w:tbl>
      <w:tblPr>
        <w:tblStyle w:val="TableGrid"/>
        <w:tblW w:w="9016" w:type="dxa"/>
        <w:tblLook w:val="04A0" w:firstRow="1" w:lastRow="0" w:firstColumn="1" w:lastColumn="0" w:noHBand="0" w:noVBand="1"/>
      </w:tblPr>
      <w:tblGrid>
        <w:gridCol w:w="2042"/>
        <w:gridCol w:w="1685"/>
        <w:gridCol w:w="1726"/>
        <w:gridCol w:w="1159"/>
        <w:gridCol w:w="876"/>
        <w:gridCol w:w="1528"/>
      </w:tblGrid>
      <w:tr w:rsidR="00D67A14" w14:paraId="2180F011" w14:textId="4482BA2B" w:rsidTr="00D67A14">
        <w:trPr>
          <w:trHeight w:val="505"/>
        </w:trPr>
        <w:tc>
          <w:tcPr>
            <w:tcW w:w="2042" w:type="dxa"/>
          </w:tcPr>
          <w:p w14:paraId="52034A74" w14:textId="6F0296E3" w:rsidR="00D67A14" w:rsidRPr="007F4B64" w:rsidRDefault="00D67A14" w:rsidP="00D67A14">
            <w:pPr>
              <w:spacing w:line="276" w:lineRule="auto"/>
              <w:rPr>
                <w:b/>
                <w:bCs/>
              </w:rPr>
            </w:pPr>
            <w:r w:rsidRPr="007F4B64">
              <w:rPr>
                <w:b/>
                <w:bCs/>
              </w:rPr>
              <w:t>Response variable</w:t>
            </w:r>
          </w:p>
        </w:tc>
        <w:tc>
          <w:tcPr>
            <w:tcW w:w="1685" w:type="dxa"/>
          </w:tcPr>
          <w:p w14:paraId="6BE5D17A" w14:textId="5705ED99" w:rsidR="00D67A14" w:rsidRPr="007F4B64" w:rsidRDefault="00D67A14" w:rsidP="00D67A14">
            <w:pPr>
              <w:spacing w:line="276" w:lineRule="auto"/>
              <w:rPr>
                <w:b/>
                <w:bCs/>
              </w:rPr>
            </w:pPr>
            <w:r w:rsidRPr="007F4B64">
              <w:rPr>
                <w:b/>
                <w:bCs/>
              </w:rPr>
              <w:t>Range</w:t>
            </w:r>
          </w:p>
        </w:tc>
        <w:tc>
          <w:tcPr>
            <w:tcW w:w="1726" w:type="dxa"/>
          </w:tcPr>
          <w:p w14:paraId="634C2060" w14:textId="6BCCAA34" w:rsidR="00D67A14" w:rsidRPr="007F4B64" w:rsidRDefault="00D67A14" w:rsidP="00D67A14">
            <w:pPr>
              <w:spacing w:line="276" w:lineRule="auto"/>
              <w:rPr>
                <w:b/>
                <w:bCs/>
              </w:rPr>
            </w:pPr>
            <w:r w:rsidRPr="007F4B64">
              <w:rPr>
                <w:b/>
                <w:bCs/>
              </w:rPr>
              <w:t>Effect</w:t>
            </w:r>
          </w:p>
        </w:tc>
        <w:tc>
          <w:tcPr>
            <w:tcW w:w="1159" w:type="dxa"/>
          </w:tcPr>
          <w:p w14:paraId="3B14A86B" w14:textId="46257782" w:rsidR="00D67A14" w:rsidRPr="007F4B64" w:rsidRDefault="00D67A14" w:rsidP="00D67A14">
            <w:pPr>
              <w:spacing w:line="276" w:lineRule="auto"/>
              <w:rPr>
                <w:b/>
                <w:bCs/>
              </w:rPr>
            </w:pPr>
            <w:proofErr w:type="spellStart"/>
            <w:r w:rsidRPr="007F4B64">
              <w:rPr>
                <w:b/>
                <w:bCs/>
              </w:rPr>
              <w:t>Chisq</w:t>
            </w:r>
            <w:proofErr w:type="spellEnd"/>
          </w:p>
        </w:tc>
        <w:tc>
          <w:tcPr>
            <w:tcW w:w="876" w:type="dxa"/>
          </w:tcPr>
          <w:p w14:paraId="4656C9ED" w14:textId="1DA6E8D4" w:rsidR="00D67A14" w:rsidRPr="007F4B64" w:rsidRDefault="00D67A14" w:rsidP="00D67A14">
            <w:pPr>
              <w:spacing w:line="276" w:lineRule="auto"/>
              <w:rPr>
                <w:b/>
                <w:bCs/>
              </w:rPr>
            </w:pPr>
            <w:r w:rsidRPr="007F4B64">
              <w:rPr>
                <w:b/>
                <w:bCs/>
              </w:rPr>
              <w:t>DF</w:t>
            </w:r>
          </w:p>
        </w:tc>
        <w:tc>
          <w:tcPr>
            <w:tcW w:w="1528" w:type="dxa"/>
          </w:tcPr>
          <w:p w14:paraId="662CE5DA" w14:textId="2BEC7779" w:rsidR="00D67A14" w:rsidRPr="007F4B64" w:rsidRDefault="00D67A14" w:rsidP="00D67A14">
            <w:pPr>
              <w:spacing w:line="276" w:lineRule="auto"/>
              <w:rPr>
                <w:b/>
                <w:bCs/>
              </w:rPr>
            </w:pPr>
            <w:proofErr w:type="spellStart"/>
            <w:r w:rsidRPr="007F4B64">
              <w:rPr>
                <w:b/>
                <w:bCs/>
              </w:rPr>
              <w:t>Pr</w:t>
            </w:r>
            <w:proofErr w:type="spellEnd"/>
            <w:r w:rsidRPr="007F4B64">
              <w:rPr>
                <w:b/>
                <w:bCs/>
              </w:rPr>
              <w:t>(&gt;</w:t>
            </w:r>
            <w:proofErr w:type="spellStart"/>
            <w:r w:rsidRPr="007F4B64">
              <w:rPr>
                <w:b/>
                <w:bCs/>
              </w:rPr>
              <w:t>Chisq</w:t>
            </w:r>
            <w:proofErr w:type="spellEnd"/>
            <w:r w:rsidRPr="007F4B64">
              <w:rPr>
                <w:b/>
                <w:bCs/>
              </w:rPr>
              <w:t>)</w:t>
            </w:r>
          </w:p>
        </w:tc>
      </w:tr>
      <w:tr w:rsidR="00D67A14" w14:paraId="379250C1" w14:textId="7C5750C0" w:rsidTr="00D67A14">
        <w:trPr>
          <w:trHeight w:val="416"/>
        </w:trPr>
        <w:tc>
          <w:tcPr>
            <w:tcW w:w="2042" w:type="dxa"/>
          </w:tcPr>
          <w:p w14:paraId="10538361" w14:textId="744F1D87" w:rsidR="00D67A14" w:rsidRDefault="00D67A14" w:rsidP="00D67A14">
            <w:pPr>
              <w:spacing w:line="276" w:lineRule="auto"/>
            </w:pPr>
            <w:proofErr w:type="spellStart"/>
            <w:r>
              <w:t>Fruit:flower</w:t>
            </w:r>
            <w:proofErr w:type="spellEnd"/>
            <w:r>
              <w:t xml:space="preserve"> ratio</w:t>
            </w:r>
          </w:p>
        </w:tc>
        <w:tc>
          <w:tcPr>
            <w:tcW w:w="1685" w:type="dxa"/>
          </w:tcPr>
          <w:p w14:paraId="1616C8F9" w14:textId="1978F88D" w:rsidR="00D67A14" w:rsidRDefault="00D67A14" w:rsidP="00D67A14">
            <w:pPr>
              <w:spacing w:line="276" w:lineRule="auto"/>
            </w:pPr>
            <w:r>
              <w:t>Native</w:t>
            </w:r>
          </w:p>
        </w:tc>
        <w:tc>
          <w:tcPr>
            <w:tcW w:w="1726" w:type="dxa"/>
          </w:tcPr>
          <w:p w14:paraId="6EE3CBD8" w14:textId="3C7FD106" w:rsidR="00D67A14" w:rsidRDefault="00D67A14" w:rsidP="00D67A14">
            <w:pPr>
              <w:spacing w:line="276" w:lineRule="auto"/>
            </w:pPr>
            <w:r>
              <w:t xml:space="preserve">Treatment </w:t>
            </w:r>
          </w:p>
        </w:tc>
        <w:tc>
          <w:tcPr>
            <w:tcW w:w="1159" w:type="dxa"/>
          </w:tcPr>
          <w:p w14:paraId="55D40705" w14:textId="3CEE655A" w:rsidR="00D67A14" w:rsidRDefault="00D67A14" w:rsidP="00D67A14">
            <w:pPr>
              <w:spacing w:line="276" w:lineRule="auto"/>
            </w:pPr>
            <w:r>
              <w:t>30.39</w:t>
            </w:r>
          </w:p>
        </w:tc>
        <w:tc>
          <w:tcPr>
            <w:tcW w:w="876" w:type="dxa"/>
          </w:tcPr>
          <w:p w14:paraId="06753C44" w14:textId="615D8BCF" w:rsidR="00D67A14" w:rsidRDefault="00D67A14" w:rsidP="00D67A14">
            <w:pPr>
              <w:spacing w:line="276" w:lineRule="auto"/>
            </w:pPr>
            <w:r>
              <w:t>5</w:t>
            </w:r>
          </w:p>
        </w:tc>
        <w:tc>
          <w:tcPr>
            <w:tcW w:w="1528" w:type="dxa"/>
          </w:tcPr>
          <w:p w14:paraId="3CC1C638" w14:textId="33A6D265" w:rsidR="00D67A14" w:rsidRDefault="00D67A14" w:rsidP="00D67A14">
            <w:pPr>
              <w:spacing w:line="276" w:lineRule="auto"/>
            </w:pPr>
            <w:r>
              <w:t>&lt;0.001</w:t>
            </w:r>
          </w:p>
        </w:tc>
      </w:tr>
      <w:tr w:rsidR="00D67A14" w14:paraId="5B459698" w14:textId="79A2C0A7" w:rsidTr="00D67A14">
        <w:trPr>
          <w:trHeight w:val="358"/>
        </w:trPr>
        <w:tc>
          <w:tcPr>
            <w:tcW w:w="2042" w:type="dxa"/>
          </w:tcPr>
          <w:p w14:paraId="1D2C2F2C" w14:textId="77A8A078" w:rsidR="00D67A14" w:rsidRDefault="00D67A14" w:rsidP="00D67A14">
            <w:pPr>
              <w:spacing w:line="276" w:lineRule="auto"/>
            </w:pPr>
            <w:proofErr w:type="spellStart"/>
            <w:r>
              <w:t>Fruit:flower</w:t>
            </w:r>
            <w:proofErr w:type="spellEnd"/>
            <w:r>
              <w:t xml:space="preserve"> ratio</w:t>
            </w:r>
          </w:p>
        </w:tc>
        <w:tc>
          <w:tcPr>
            <w:tcW w:w="1685" w:type="dxa"/>
          </w:tcPr>
          <w:p w14:paraId="5CF6A302" w14:textId="50E3F743" w:rsidR="00D67A14" w:rsidRDefault="00D67A14" w:rsidP="00D67A14">
            <w:pPr>
              <w:spacing w:line="276" w:lineRule="auto"/>
            </w:pPr>
            <w:r>
              <w:t>Invasive</w:t>
            </w:r>
          </w:p>
        </w:tc>
        <w:tc>
          <w:tcPr>
            <w:tcW w:w="1726" w:type="dxa"/>
          </w:tcPr>
          <w:p w14:paraId="431A7131" w14:textId="768F8B2F" w:rsidR="00D67A14" w:rsidRDefault="00D67A14" w:rsidP="00D67A14">
            <w:pPr>
              <w:spacing w:line="276" w:lineRule="auto"/>
            </w:pPr>
            <w:r>
              <w:t xml:space="preserve">Treatment </w:t>
            </w:r>
          </w:p>
        </w:tc>
        <w:tc>
          <w:tcPr>
            <w:tcW w:w="1159" w:type="dxa"/>
          </w:tcPr>
          <w:p w14:paraId="15316FCF" w14:textId="12A6216F" w:rsidR="00D67A14" w:rsidRDefault="00D67A14" w:rsidP="00D67A14">
            <w:pPr>
              <w:spacing w:line="276" w:lineRule="auto"/>
            </w:pPr>
            <w:r>
              <w:t>69.45</w:t>
            </w:r>
          </w:p>
        </w:tc>
        <w:tc>
          <w:tcPr>
            <w:tcW w:w="876" w:type="dxa"/>
          </w:tcPr>
          <w:p w14:paraId="5776EDE3" w14:textId="0A5D6BFB" w:rsidR="00D67A14" w:rsidRDefault="00D67A14" w:rsidP="00D67A14">
            <w:pPr>
              <w:spacing w:line="276" w:lineRule="auto"/>
            </w:pPr>
            <w:r>
              <w:t>5</w:t>
            </w:r>
          </w:p>
        </w:tc>
        <w:tc>
          <w:tcPr>
            <w:tcW w:w="1528" w:type="dxa"/>
          </w:tcPr>
          <w:p w14:paraId="73C5BE67" w14:textId="3CA4FE71" w:rsidR="00D67A14" w:rsidRDefault="00D67A14" w:rsidP="00D67A14">
            <w:pPr>
              <w:spacing w:line="276" w:lineRule="auto"/>
            </w:pPr>
            <w:r>
              <w:t>&lt;0.001</w:t>
            </w:r>
          </w:p>
        </w:tc>
      </w:tr>
      <w:tr w:rsidR="00D67A14" w14:paraId="123379AF" w14:textId="71A37D70" w:rsidTr="00D67A14">
        <w:trPr>
          <w:trHeight w:val="620"/>
        </w:trPr>
        <w:tc>
          <w:tcPr>
            <w:tcW w:w="2042" w:type="dxa"/>
          </w:tcPr>
          <w:p w14:paraId="4C6A29BA" w14:textId="3D18AEAD" w:rsidR="00D67A14" w:rsidRDefault="00D67A14" w:rsidP="00D67A14">
            <w:pPr>
              <w:spacing w:line="276" w:lineRule="auto"/>
            </w:pPr>
            <w:r>
              <w:t>Seed count (per flower)</w:t>
            </w:r>
          </w:p>
        </w:tc>
        <w:tc>
          <w:tcPr>
            <w:tcW w:w="1685" w:type="dxa"/>
          </w:tcPr>
          <w:p w14:paraId="7FEBE356" w14:textId="5491AE77" w:rsidR="00D67A14" w:rsidRDefault="00D67A14" w:rsidP="00D67A14">
            <w:pPr>
              <w:spacing w:line="276" w:lineRule="auto"/>
            </w:pPr>
            <w:r>
              <w:t>Native</w:t>
            </w:r>
          </w:p>
        </w:tc>
        <w:tc>
          <w:tcPr>
            <w:tcW w:w="1726" w:type="dxa"/>
          </w:tcPr>
          <w:p w14:paraId="1FCFAF6C" w14:textId="7DCBD11D" w:rsidR="00D67A14" w:rsidRDefault="00D67A14" w:rsidP="00D67A14">
            <w:pPr>
              <w:spacing w:line="276" w:lineRule="auto"/>
            </w:pPr>
            <w:r>
              <w:t xml:space="preserve">Treatment </w:t>
            </w:r>
          </w:p>
        </w:tc>
        <w:tc>
          <w:tcPr>
            <w:tcW w:w="1159" w:type="dxa"/>
          </w:tcPr>
          <w:p w14:paraId="16AB586B" w14:textId="16FC777B" w:rsidR="00D67A14" w:rsidRDefault="00D67A14" w:rsidP="00D67A14">
            <w:pPr>
              <w:spacing w:line="276" w:lineRule="auto"/>
            </w:pPr>
            <w:r>
              <w:t>12.25</w:t>
            </w:r>
          </w:p>
        </w:tc>
        <w:tc>
          <w:tcPr>
            <w:tcW w:w="876" w:type="dxa"/>
          </w:tcPr>
          <w:p w14:paraId="42A217AA" w14:textId="6E80749C" w:rsidR="00D67A14" w:rsidRDefault="00D67A14" w:rsidP="00D67A14">
            <w:pPr>
              <w:spacing w:line="276" w:lineRule="auto"/>
            </w:pPr>
            <w:r>
              <w:t>5</w:t>
            </w:r>
          </w:p>
        </w:tc>
        <w:tc>
          <w:tcPr>
            <w:tcW w:w="1528" w:type="dxa"/>
          </w:tcPr>
          <w:p w14:paraId="281036E9" w14:textId="51067716" w:rsidR="00D67A14" w:rsidRDefault="00D67A14" w:rsidP="00D67A14">
            <w:pPr>
              <w:spacing w:line="276" w:lineRule="auto"/>
            </w:pPr>
            <w:r>
              <w:t>0.031</w:t>
            </w:r>
          </w:p>
        </w:tc>
      </w:tr>
      <w:tr w:rsidR="00D67A14" w14:paraId="66F6D782" w14:textId="3EB16232" w:rsidTr="00D67A14">
        <w:trPr>
          <w:trHeight w:val="686"/>
        </w:trPr>
        <w:tc>
          <w:tcPr>
            <w:tcW w:w="2042" w:type="dxa"/>
          </w:tcPr>
          <w:p w14:paraId="1AC3C41B" w14:textId="37F15ED7" w:rsidR="00D67A14" w:rsidRDefault="00D67A14" w:rsidP="00D67A14">
            <w:pPr>
              <w:spacing w:line="276" w:lineRule="auto"/>
            </w:pPr>
            <w:r>
              <w:t>Seed count (per flower)</w:t>
            </w:r>
          </w:p>
        </w:tc>
        <w:tc>
          <w:tcPr>
            <w:tcW w:w="1685" w:type="dxa"/>
          </w:tcPr>
          <w:p w14:paraId="74CF1063" w14:textId="73DEDEFF" w:rsidR="00D67A14" w:rsidRDefault="00D67A14" w:rsidP="00D67A14">
            <w:pPr>
              <w:spacing w:line="276" w:lineRule="auto"/>
            </w:pPr>
            <w:r>
              <w:t>Invasive</w:t>
            </w:r>
          </w:p>
        </w:tc>
        <w:tc>
          <w:tcPr>
            <w:tcW w:w="1726" w:type="dxa"/>
          </w:tcPr>
          <w:p w14:paraId="63470065" w14:textId="39527B2E" w:rsidR="00D67A14" w:rsidRDefault="00D67A14" w:rsidP="00D67A14">
            <w:pPr>
              <w:spacing w:line="276" w:lineRule="auto"/>
            </w:pPr>
            <w:r>
              <w:t>Treatment</w:t>
            </w:r>
          </w:p>
        </w:tc>
        <w:tc>
          <w:tcPr>
            <w:tcW w:w="1159" w:type="dxa"/>
          </w:tcPr>
          <w:p w14:paraId="5744612A" w14:textId="68D7E801" w:rsidR="00D67A14" w:rsidRDefault="00D67A14" w:rsidP="00D67A14">
            <w:pPr>
              <w:spacing w:line="276" w:lineRule="auto"/>
            </w:pPr>
            <w:r>
              <w:t>33.12</w:t>
            </w:r>
          </w:p>
        </w:tc>
        <w:tc>
          <w:tcPr>
            <w:tcW w:w="876" w:type="dxa"/>
          </w:tcPr>
          <w:p w14:paraId="1760D7BF" w14:textId="2EBA0C1F" w:rsidR="00D67A14" w:rsidRDefault="00D67A14" w:rsidP="00D67A14">
            <w:pPr>
              <w:spacing w:line="276" w:lineRule="auto"/>
            </w:pPr>
            <w:r>
              <w:t>5</w:t>
            </w:r>
          </w:p>
        </w:tc>
        <w:tc>
          <w:tcPr>
            <w:tcW w:w="1528" w:type="dxa"/>
          </w:tcPr>
          <w:p w14:paraId="3610DE99" w14:textId="51827E53" w:rsidR="00D67A14" w:rsidRDefault="00D67A14" w:rsidP="00D67A14">
            <w:pPr>
              <w:spacing w:line="276" w:lineRule="auto"/>
            </w:pPr>
            <w:r>
              <w:t>&lt;0.001</w:t>
            </w:r>
          </w:p>
        </w:tc>
      </w:tr>
    </w:tbl>
    <w:p w14:paraId="7680D7FF" w14:textId="3DDE6D8F" w:rsidR="005E17BA" w:rsidRPr="00454CFA" w:rsidRDefault="001B1BC3" w:rsidP="00FD7979">
      <w:pPr>
        <w:spacing w:line="276" w:lineRule="auto"/>
        <w:rPr>
          <w:rStyle w:val="Strong"/>
          <w:b w:val="0"/>
          <w:bCs w:val="0"/>
          <w:sz w:val="16"/>
          <w:szCs w:val="16"/>
        </w:rPr>
        <w:sectPr w:rsidR="005E17BA" w:rsidRPr="00454CFA" w:rsidSect="00BE09D0">
          <w:pgSz w:w="11906" w:h="16838"/>
          <w:pgMar w:top="1440" w:right="1440" w:bottom="1440" w:left="1440" w:header="708" w:footer="708" w:gutter="0"/>
          <w:lnNumType w:countBy="1" w:restart="continuous"/>
          <w:cols w:space="708"/>
          <w:titlePg/>
          <w:docGrid w:linePitch="360"/>
        </w:sectPr>
      </w:pPr>
      <w:r>
        <w:t xml:space="preserve"> </w:t>
      </w:r>
    </w:p>
    <w:p w14:paraId="1B9B74DC" w14:textId="72D1DF5F" w:rsidR="008F10FC" w:rsidRPr="00A25E1E" w:rsidRDefault="005E3882" w:rsidP="00624726">
      <w:pPr>
        <w:tabs>
          <w:tab w:val="center" w:pos="7339"/>
        </w:tabs>
        <w:spacing w:line="276" w:lineRule="auto"/>
        <w:rPr>
          <w:rStyle w:val="Strong"/>
          <w:b w:val="0"/>
          <w:bCs w:val="0"/>
        </w:rPr>
      </w:pPr>
      <w:r>
        <w:rPr>
          <w:rStyle w:val="Strong"/>
          <w:b w:val="0"/>
          <w:bCs w:val="0"/>
          <w:noProof/>
        </w:rPr>
        <w:lastRenderedPageBreak/>
        <w:drawing>
          <wp:anchor distT="0" distB="0" distL="114300" distR="114300" simplePos="0" relativeHeight="251658240" behindDoc="0" locked="0" layoutInCell="1" allowOverlap="1" wp14:anchorId="2948EC56" wp14:editId="503B2BB6">
            <wp:simplePos x="0" y="0"/>
            <wp:positionH relativeFrom="margin">
              <wp:posOffset>-319549</wp:posOffset>
            </wp:positionH>
            <wp:positionV relativeFrom="paragraph">
              <wp:posOffset>563</wp:posOffset>
            </wp:positionV>
            <wp:extent cx="9750425" cy="4114800"/>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10573" b="14375"/>
                    <a:stretch/>
                  </pic:blipFill>
                  <pic:spPr bwMode="auto">
                    <a:xfrm>
                      <a:off x="0" y="0"/>
                      <a:ext cx="9750425" cy="4114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4239">
        <w:rPr>
          <w:rStyle w:val="Strong"/>
          <w:b w:val="0"/>
          <w:bCs w:val="0"/>
        </w:rPr>
        <w:t xml:space="preserve">Figure 1. The </w:t>
      </w:r>
      <w:r w:rsidR="009E5180">
        <w:rPr>
          <w:rStyle w:val="Strong"/>
          <w:b w:val="0"/>
          <w:bCs w:val="0"/>
        </w:rPr>
        <w:t>mean</w:t>
      </w:r>
      <w:r w:rsidR="00624726">
        <w:rPr>
          <w:rStyle w:val="Strong"/>
          <w:b w:val="0"/>
          <w:bCs w:val="0"/>
        </w:rPr>
        <w:t xml:space="preserve"> (+-SE)</w:t>
      </w:r>
      <w:r w:rsidR="009E5180">
        <w:rPr>
          <w:rStyle w:val="Strong"/>
          <w:b w:val="0"/>
          <w:bCs w:val="0"/>
        </w:rPr>
        <w:t xml:space="preserve"> </w:t>
      </w:r>
      <w:r w:rsidR="007B42FA">
        <w:rPr>
          <w:rStyle w:val="Strong"/>
          <w:b w:val="0"/>
          <w:bCs w:val="0"/>
        </w:rPr>
        <w:t>number</w:t>
      </w:r>
      <w:r w:rsidR="009E5180">
        <w:rPr>
          <w:rStyle w:val="Strong"/>
          <w:b w:val="0"/>
          <w:bCs w:val="0"/>
        </w:rPr>
        <w:t xml:space="preserve"> of flowers that set fruit after exposure to one of six pollination treatments. Data </w:t>
      </w:r>
      <w:r w:rsidR="00F66887">
        <w:rPr>
          <w:rStyle w:val="Strong"/>
          <w:b w:val="0"/>
          <w:bCs w:val="0"/>
        </w:rPr>
        <w:t>are</w:t>
      </w:r>
      <w:r w:rsidR="009E5180">
        <w:rPr>
          <w:rStyle w:val="Strong"/>
          <w:b w:val="0"/>
          <w:bCs w:val="0"/>
        </w:rPr>
        <w:t xml:space="preserve"> pooled across sites within each range. </w:t>
      </w:r>
      <w:r w:rsidR="00FD3376">
        <w:rPr>
          <w:rStyle w:val="Strong"/>
          <w:b w:val="0"/>
          <w:bCs w:val="0"/>
        </w:rPr>
        <w:t>Within each range, b</w:t>
      </w:r>
      <w:r w:rsidR="00624726" w:rsidRPr="00624726">
        <w:rPr>
          <w:rStyle w:val="Strong"/>
          <w:b w:val="0"/>
          <w:bCs w:val="0"/>
        </w:rPr>
        <w:t>ars with different</w:t>
      </w:r>
      <w:r w:rsidR="00624726">
        <w:rPr>
          <w:rStyle w:val="Strong"/>
          <w:b w:val="0"/>
          <w:bCs w:val="0"/>
        </w:rPr>
        <w:t xml:space="preserve"> </w:t>
      </w:r>
      <w:r w:rsidR="00624726" w:rsidRPr="00624726">
        <w:rPr>
          <w:rStyle w:val="Strong"/>
          <w:b w:val="0"/>
          <w:bCs w:val="0"/>
        </w:rPr>
        <w:t>letters are significantly different, according to</w:t>
      </w:r>
      <w:r w:rsidR="00624726">
        <w:rPr>
          <w:rStyle w:val="Strong"/>
          <w:b w:val="0"/>
          <w:bCs w:val="0"/>
        </w:rPr>
        <w:t xml:space="preserve"> </w:t>
      </w:r>
      <w:r w:rsidR="00FD3376">
        <w:rPr>
          <w:rStyle w:val="Strong"/>
          <w:b w:val="0"/>
          <w:bCs w:val="0"/>
        </w:rPr>
        <w:t xml:space="preserve">Tukey HSD analysis after </w:t>
      </w:r>
      <w:r w:rsidR="00C72106">
        <w:rPr>
          <w:rStyle w:val="Strong"/>
          <w:b w:val="0"/>
          <w:bCs w:val="0"/>
        </w:rPr>
        <w:t>a generalised linear mixed model.</w:t>
      </w:r>
      <w:r w:rsidR="005B12A1">
        <w:rPr>
          <w:rStyle w:val="Strong"/>
          <w:b w:val="0"/>
          <w:bCs w:val="0"/>
        </w:rPr>
        <w:t xml:space="preserve"> </w:t>
      </w:r>
      <w:commentRangeStart w:id="14"/>
      <w:commentRangeEnd w:id="14"/>
      <w:r w:rsidR="00DD58CA">
        <w:rPr>
          <w:rStyle w:val="CommentReference"/>
        </w:rPr>
        <w:commentReference w:id="14"/>
      </w:r>
      <w:commentRangeStart w:id="15"/>
      <w:commentRangeEnd w:id="15"/>
      <w:r>
        <w:rPr>
          <w:rStyle w:val="CommentReference"/>
        </w:rPr>
        <w:commentReference w:id="15"/>
      </w:r>
    </w:p>
    <w:p w14:paraId="01985B39" w14:textId="6D8BA2ED" w:rsidR="006C4178" w:rsidRDefault="006C4178" w:rsidP="00F355D4">
      <w:pPr>
        <w:pStyle w:val="ListParagraph"/>
        <w:spacing w:line="276" w:lineRule="auto"/>
        <w:rPr>
          <w:rStyle w:val="Strong"/>
          <w:b w:val="0"/>
          <w:bCs w:val="0"/>
        </w:rPr>
      </w:pPr>
    </w:p>
    <w:p w14:paraId="7C0E0452" w14:textId="77777777" w:rsidR="006C4178" w:rsidRDefault="006C4178" w:rsidP="00F355D4">
      <w:pPr>
        <w:pStyle w:val="ListParagraph"/>
        <w:spacing w:line="276" w:lineRule="auto"/>
        <w:rPr>
          <w:rStyle w:val="Strong"/>
          <w:b w:val="0"/>
          <w:bCs w:val="0"/>
        </w:rPr>
      </w:pPr>
    </w:p>
    <w:p w14:paraId="3F37881C" w14:textId="77777777" w:rsidR="00821D6E" w:rsidRDefault="00821D6E" w:rsidP="00F355D4">
      <w:pPr>
        <w:pStyle w:val="ListParagraph"/>
        <w:spacing w:line="276" w:lineRule="auto"/>
        <w:rPr>
          <w:rStyle w:val="Strong"/>
          <w:b w:val="0"/>
          <w:bCs w:val="0"/>
        </w:rPr>
      </w:pPr>
    </w:p>
    <w:p w14:paraId="2907E089" w14:textId="6F94B28A" w:rsidR="00821D6E" w:rsidRDefault="00821D6E" w:rsidP="00F355D4">
      <w:pPr>
        <w:pStyle w:val="ListParagraph"/>
        <w:spacing w:line="276" w:lineRule="auto"/>
        <w:rPr>
          <w:rStyle w:val="Strong"/>
          <w:b w:val="0"/>
          <w:bCs w:val="0"/>
        </w:rPr>
      </w:pPr>
    </w:p>
    <w:p w14:paraId="22BCC38B" w14:textId="09B3411E" w:rsidR="00C343A6" w:rsidRPr="002E2A5F" w:rsidRDefault="002A2CA0" w:rsidP="002E2A5F">
      <w:pPr>
        <w:tabs>
          <w:tab w:val="center" w:pos="7339"/>
        </w:tabs>
        <w:spacing w:line="276" w:lineRule="auto"/>
        <w:rPr>
          <w:rStyle w:val="Strong"/>
          <w:b w:val="0"/>
          <w:bCs w:val="0"/>
        </w:rPr>
        <w:sectPr w:rsidR="00C343A6" w:rsidRPr="002E2A5F" w:rsidSect="00BE09D0">
          <w:headerReference w:type="default" r:id="rId16"/>
          <w:footerReference w:type="default" r:id="rId17"/>
          <w:headerReference w:type="first" r:id="rId18"/>
          <w:footerReference w:type="first" r:id="rId19"/>
          <w:pgSz w:w="16838" w:h="11906" w:orient="landscape"/>
          <w:pgMar w:top="1440" w:right="1440" w:bottom="1440" w:left="1440" w:header="708" w:footer="708" w:gutter="0"/>
          <w:lnNumType w:countBy="1" w:restart="continuous"/>
          <w:cols w:space="708"/>
          <w:titlePg/>
          <w:docGrid w:linePitch="360"/>
        </w:sectPr>
      </w:pPr>
      <w:r>
        <w:rPr>
          <w:rStyle w:val="Strong"/>
          <w:b w:val="0"/>
          <w:bCs w:val="0"/>
          <w:noProof/>
        </w:rPr>
        <w:lastRenderedPageBreak/>
        <w:drawing>
          <wp:anchor distT="0" distB="0" distL="114300" distR="114300" simplePos="0" relativeHeight="251658241" behindDoc="0" locked="0" layoutInCell="1" allowOverlap="1" wp14:anchorId="4DAB109F" wp14:editId="6BF64566">
            <wp:simplePos x="0" y="0"/>
            <wp:positionH relativeFrom="margin">
              <wp:posOffset>-644663</wp:posOffset>
            </wp:positionH>
            <wp:positionV relativeFrom="paragraph">
              <wp:posOffset>0</wp:posOffset>
            </wp:positionV>
            <wp:extent cx="9639935" cy="43332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3638" t="11212" r="5884" b="16483"/>
                    <a:stretch/>
                  </pic:blipFill>
                  <pic:spPr bwMode="auto">
                    <a:xfrm>
                      <a:off x="0" y="0"/>
                      <a:ext cx="9639935" cy="4333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6BC3">
        <w:rPr>
          <w:rStyle w:val="Strong"/>
          <w:b w:val="0"/>
          <w:bCs w:val="0"/>
        </w:rPr>
        <w:t>Figure 2</w:t>
      </w:r>
      <w:r w:rsidR="002D224D">
        <w:rPr>
          <w:rStyle w:val="Strong"/>
          <w:b w:val="0"/>
          <w:bCs w:val="0"/>
        </w:rPr>
        <w:t xml:space="preserve">: </w:t>
      </w:r>
      <w:r w:rsidR="0038120E">
        <w:rPr>
          <w:rStyle w:val="Strong"/>
          <w:b w:val="0"/>
          <w:bCs w:val="0"/>
        </w:rPr>
        <w:t>Mean (+-SE)</w:t>
      </w:r>
      <w:r w:rsidR="00324EEB">
        <w:rPr>
          <w:rStyle w:val="Strong"/>
          <w:b w:val="0"/>
          <w:bCs w:val="0"/>
        </w:rPr>
        <w:t xml:space="preserve"> count of seeds per </w:t>
      </w:r>
      <w:r w:rsidR="00B17B61">
        <w:rPr>
          <w:rStyle w:val="Strong"/>
          <w:b w:val="0"/>
          <w:bCs w:val="0"/>
        </w:rPr>
        <w:t>flower</w:t>
      </w:r>
      <w:r w:rsidR="00324EEB">
        <w:rPr>
          <w:rStyle w:val="Strong"/>
          <w:b w:val="0"/>
          <w:bCs w:val="0"/>
        </w:rPr>
        <w:t xml:space="preserve"> after exposure to one of six </w:t>
      </w:r>
      <w:r w:rsidR="001900BD">
        <w:rPr>
          <w:rStyle w:val="Strong"/>
          <w:b w:val="0"/>
          <w:bCs w:val="0"/>
        </w:rPr>
        <w:t>manipulative</w:t>
      </w:r>
      <w:r w:rsidR="00324EEB">
        <w:rPr>
          <w:rStyle w:val="Strong"/>
          <w:b w:val="0"/>
          <w:bCs w:val="0"/>
        </w:rPr>
        <w:t xml:space="preserve"> pollination treatments. Data is pooled across sites within each range. </w:t>
      </w:r>
      <w:r w:rsidR="00C343A6">
        <w:rPr>
          <w:rStyle w:val="Strong"/>
          <w:b w:val="0"/>
          <w:bCs w:val="0"/>
        </w:rPr>
        <w:t>Within each range, b</w:t>
      </w:r>
      <w:r w:rsidR="00C343A6" w:rsidRPr="00624726">
        <w:rPr>
          <w:rStyle w:val="Strong"/>
          <w:b w:val="0"/>
          <w:bCs w:val="0"/>
        </w:rPr>
        <w:t xml:space="preserve">ars </w:t>
      </w:r>
      <w:r w:rsidR="00C343A6">
        <w:rPr>
          <w:rStyle w:val="Strong"/>
          <w:b w:val="0"/>
          <w:bCs w:val="0"/>
        </w:rPr>
        <w:t xml:space="preserve">surmounted </w:t>
      </w:r>
      <w:r w:rsidR="00C343A6" w:rsidRPr="00624726">
        <w:rPr>
          <w:rStyle w:val="Strong"/>
          <w:b w:val="0"/>
          <w:bCs w:val="0"/>
        </w:rPr>
        <w:t>with different</w:t>
      </w:r>
      <w:r w:rsidR="00C343A6">
        <w:rPr>
          <w:rStyle w:val="Strong"/>
          <w:b w:val="0"/>
          <w:bCs w:val="0"/>
        </w:rPr>
        <w:t xml:space="preserve"> </w:t>
      </w:r>
      <w:r w:rsidR="00C343A6" w:rsidRPr="00624726">
        <w:rPr>
          <w:rStyle w:val="Strong"/>
          <w:b w:val="0"/>
          <w:bCs w:val="0"/>
        </w:rPr>
        <w:t>letters are significantl</w:t>
      </w:r>
      <w:r w:rsidR="00C343A6" w:rsidRPr="00842DA1">
        <w:rPr>
          <w:rStyle w:val="Strong"/>
          <w:b w:val="0"/>
          <w:bCs w:val="0"/>
        </w:rPr>
        <w:t xml:space="preserve">y different, according to </w:t>
      </w:r>
      <w:r w:rsidR="002E2A5F" w:rsidRPr="00842DA1">
        <w:rPr>
          <w:rStyle w:val="Strong"/>
          <w:b w:val="0"/>
          <w:bCs w:val="0"/>
        </w:rPr>
        <w:t xml:space="preserve">pairwise comparison </w:t>
      </w:r>
      <w:r w:rsidR="00AD3BA7" w:rsidRPr="00842DA1">
        <w:rPr>
          <w:rStyle w:val="Strong"/>
          <w:b w:val="0"/>
          <w:bCs w:val="0"/>
        </w:rPr>
        <w:t xml:space="preserve">where </w:t>
      </w:r>
      <w:r w:rsidR="00842DA1" w:rsidRPr="00842DA1">
        <w:rPr>
          <w:rStyle w:val="Strong"/>
          <w:b w:val="0"/>
          <w:bCs w:val="0"/>
        </w:rPr>
        <w:t>pollinator exclusion</w:t>
      </w:r>
      <w:r w:rsidR="00AD3BA7" w:rsidRPr="00842DA1">
        <w:rPr>
          <w:rStyle w:val="Strong"/>
          <w:b w:val="0"/>
          <w:bCs w:val="0"/>
        </w:rPr>
        <w:t xml:space="preserve"> is the reference level </w:t>
      </w:r>
      <w:r w:rsidR="002E2A5F" w:rsidRPr="00842DA1">
        <w:rPr>
          <w:rStyle w:val="Strong"/>
          <w:b w:val="0"/>
          <w:bCs w:val="0"/>
        </w:rPr>
        <w:t xml:space="preserve">(native range) and </w:t>
      </w:r>
      <w:r w:rsidR="00C343A6" w:rsidRPr="00842DA1">
        <w:rPr>
          <w:rStyle w:val="Strong"/>
          <w:b w:val="0"/>
          <w:bCs w:val="0"/>
        </w:rPr>
        <w:t>Tukey HSD analysis</w:t>
      </w:r>
      <w:r w:rsidR="002E2A5F" w:rsidRPr="00842DA1">
        <w:rPr>
          <w:rStyle w:val="Strong"/>
          <w:b w:val="0"/>
          <w:bCs w:val="0"/>
        </w:rPr>
        <w:t xml:space="preserve"> (invasive range)</w:t>
      </w:r>
      <w:r w:rsidR="00C343A6" w:rsidRPr="00842DA1">
        <w:rPr>
          <w:rStyle w:val="Strong"/>
          <w:b w:val="0"/>
          <w:bCs w:val="0"/>
        </w:rPr>
        <w:t xml:space="preserve"> after a</w:t>
      </w:r>
      <w:r w:rsidR="00C343A6">
        <w:rPr>
          <w:rStyle w:val="Strong"/>
          <w:b w:val="0"/>
          <w:bCs w:val="0"/>
        </w:rPr>
        <w:t xml:space="preserve"> generalised linear mixed </w:t>
      </w:r>
      <w:commentRangeStart w:id="16"/>
      <w:commentRangeStart w:id="17"/>
      <w:commentRangeStart w:id="18"/>
      <w:r w:rsidR="00C343A6">
        <w:rPr>
          <w:rStyle w:val="Strong"/>
          <w:b w:val="0"/>
          <w:bCs w:val="0"/>
        </w:rPr>
        <w:t>model</w:t>
      </w:r>
      <w:commentRangeEnd w:id="16"/>
      <w:r w:rsidR="00760783">
        <w:rPr>
          <w:rStyle w:val="CommentReference"/>
        </w:rPr>
        <w:commentReference w:id="16"/>
      </w:r>
      <w:commentRangeEnd w:id="17"/>
      <w:r w:rsidR="005534F2">
        <w:rPr>
          <w:rStyle w:val="CommentReference"/>
        </w:rPr>
        <w:commentReference w:id="17"/>
      </w:r>
      <w:commentRangeEnd w:id="18"/>
      <w:r w:rsidR="0008549D">
        <w:rPr>
          <w:rStyle w:val="CommentReference"/>
        </w:rPr>
        <w:commentReference w:id="18"/>
      </w:r>
      <w:r w:rsidR="002E2A5F">
        <w:rPr>
          <w:rStyle w:val="Strong"/>
          <w:b w:val="0"/>
          <w:bCs w:val="0"/>
        </w:rPr>
        <w:t>.</w:t>
      </w:r>
    </w:p>
    <w:p w14:paraId="315938E9" w14:textId="29B57752" w:rsidR="005D7EA2" w:rsidRDefault="00791C9E" w:rsidP="005D7EA2">
      <w:pPr>
        <w:spacing w:line="276" w:lineRule="auto"/>
        <w:rPr>
          <w:rStyle w:val="Strong"/>
          <w:b w:val="0"/>
          <w:bCs w:val="0"/>
          <w:lang w:val="en-US"/>
        </w:rPr>
      </w:pPr>
      <w:commentRangeStart w:id="19"/>
      <w:commentRangeStart w:id="20"/>
      <w:r>
        <w:rPr>
          <w:rStyle w:val="Strong"/>
        </w:rPr>
        <w:lastRenderedPageBreak/>
        <w:t>Discussion</w:t>
      </w:r>
      <w:commentRangeEnd w:id="19"/>
      <w:r w:rsidR="0045531F">
        <w:rPr>
          <w:rStyle w:val="CommentReference"/>
        </w:rPr>
        <w:commentReference w:id="19"/>
      </w:r>
      <w:commentRangeEnd w:id="20"/>
      <w:r w:rsidR="00F02E9F">
        <w:rPr>
          <w:rStyle w:val="CommentReference"/>
        </w:rPr>
        <w:commentReference w:id="20"/>
      </w:r>
      <w:r w:rsidR="005D7EA2" w:rsidRPr="005D7EA2">
        <w:rPr>
          <w:rStyle w:val="Strong"/>
          <w:b w:val="0"/>
          <w:bCs w:val="0"/>
          <w:lang w:val="en-US"/>
        </w:rPr>
        <w:t xml:space="preserve"> </w:t>
      </w:r>
    </w:p>
    <w:p w14:paraId="12AD5B96" w14:textId="341B1F69" w:rsidR="00062CCE" w:rsidRPr="002714F7" w:rsidRDefault="003C09FF" w:rsidP="002714F7">
      <w:r>
        <w:rPr>
          <w:rStyle w:val="Strong"/>
          <w:b w:val="0"/>
          <w:bCs w:val="0"/>
          <w:i/>
          <w:iCs/>
        </w:rPr>
        <w:t>Senna obtusifolia</w:t>
      </w:r>
      <w:r w:rsidR="00817815">
        <w:rPr>
          <w:rStyle w:val="Strong"/>
          <w:b w:val="0"/>
          <w:bCs w:val="0"/>
          <w:i/>
          <w:iCs/>
        </w:rPr>
        <w:t xml:space="preserve"> </w:t>
      </w:r>
      <w:r w:rsidR="00817815">
        <w:rPr>
          <w:rStyle w:val="Strong"/>
          <w:b w:val="0"/>
          <w:bCs w:val="0"/>
        </w:rPr>
        <w:t>present</w:t>
      </w:r>
      <w:r w:rsidR="00260FFA">
        <w:rPr>
          <w:rStyle w:val="Strong"/>
          <w:b w:val="0"/>
          <w:bCs w:val="0"/>
        </w:rPr>
        <w:t>ed</w:t>
      </w:r>
      <w:r w:rsidR="00817815">
        <w:rPr>
          <w:rStyle w:val="Strong"/>
          <w:b w:val="0"/>
          <w:bCs w:val="0"/>
        </w:rPr>
        <w:t xml:space="preserve"> a mixed mating syste</w:t>
      </w:r>
      <w:r w:rsidR="00770B07">
        <w:rPr>
          <w:rStyle w:val="Strong"/>
          <w:b w:val="0"/>
          <w:bCs w:val="0"/>
        </w:rPr>
        <w:t>m, i</w:t>
      </w:r>
      <w:r w:rsidR="00817815">
        <w:rPr>
          <w:rStyle w:val="Strong"/>
          <w:b w:val="0"/>
          <w:bCs w:val="0"/>
        </w:rPr>
        <w:t xml:space="preserve">t </w:t>
      </w:r>
      <w:r w:rsidR="00A14C03">
        <w:rPr>
          <w:rStyle w:val="Strong"/>
          <w:b w:val="0"/>
          <w:bCs w:val="0"/>
        </w:rPr>
        <w:t>was both</w:t>
      </w:r>
      <w:r w:rsidR="00BA4AA7">
        <w:rPr>
          <w:rStyle w:val="Strong"/>
          <w:b w:val="0"/>
          <w:bCs w:val="0"/>
        </w:rPr>
        <w:t xml:space="preserve"> physiologically and functionally </w:t>
      </w:r>
      <w:r w:rsidR="00AE6BE6">
        <w:rPr>
          <w:rStyle w:val="Strong"/>
          <w:b w:val="0"/>
          <w:bCs w:val="0"/>
        </w:rPr>
        <w:t>self-compatible</w:t>
      </w:r>
      <w:r w:rsidR="00BA4AA7">
        <w:rPr>
          <w:rStyle w:val="Strong"/>
          <w:b w:val="0"/>
          <w:bCs w:val="0"/>
        </w:rPr>
        <w:t>.</w:t>
      </w:r>
      <w:r w:rsidR="00817815">
        <w:rPr>
          <w:rStyle w:val="Strong"/>
          <w:b w:val="0"/>
          <w:bCs w:val="0"/>
        </w:rPr>
        <w:t xml:space="preserve"> </w:t>
      </w:r>
      <w:r w:rsidR="00BA4AA7">
        <w:rPr>
          <w:rStyle w:val="Strong"/>
          <w:b w:val="0"/>
          <w:bCs w:val="0"/>
        </w:rPr>
        <w:t>A</w:t>
      </w:r>
      <w:r w:rsidR="002045F2">
        <w:rPr>
          <w:rStyle w:val="Strong"/>
          <w:b w:val="0"/>
          <w:bCs w:val="0"/>
        </w:rPr>
        <w:t xml:space="preserve"> high degree of fruit</w:t>
      </w:r>
      <w:r w:rsidR="00BA4AA7">
        <w:rPr>
          <w:rStyle w:val="Strong"/>
          <w:b w:val="0"/>
          <w:bCs w:val="0"/>
        </w:rPr>
        <w:t xml:space="preserve"> was</w:t>
      </w:r>
      <w:r w:rsidR="002045F2">
        <w:rPr>
          <w:rStyle w:val="Strong"/>
          <w:b w:val="0"/>
          <w:bCs w:val="0"/>
        </w:rPr>
        <w:t xml:space="preserve"> set </w:t>
      </w:r>
      <w:r w:rsidR="00AD0501">
        <w:rPr>
          <w:rStyle w:val="Strong"/>
          <w:b w:val="0"/>
          <w:bCs w:val="0"/>
        </w:rPr>
        <w:t xml:space="preserve">when exposed to </w:t>
      </w:r>
      <w:r w:rsidR="00AE6BE6">
        <w:rPr>
          <w:rStyle w:val="Strong"/>
          <w:b w:val="0"/>
          <w:bCs w:val="0"/>
        </w:rPr>
        <w:t>self-pollen</w:t>
      </w:r>
      <w:r w:rsidR="002045F2">
        <w:rPr>
          <w:rStyle w:val="Strong"/>
          <w:b w:val="0"/>
          <w:bCs w:val="0"/>
        </w:rPr>
        <w:t xml:space="preserve"> in both its native and non-native ranges. </w:t>
      </w:r>
      <w:r w:rsidR="002045F2">
        <w:rPr>
          <w:rStyle w:val="Strong"/>
          <w:b w:val="0"/>
          <w:bCs w:val="0"/>
          <w:i/>
          <w:iCs/>
        </w:rPr>
        <w:t xml:space="preserve">S. obtusifolia </w:t>
      </w:r>
      <w:r w:rsidR="002045F2">
        <w:rPr>
          <w:rStyle w:val="Strong"/>
          <w:b w:val="0"/>
          <w:bCs w:val="0"/>
        </w:rPr>
        <w:t xml:space="preserve">can </w:t>
      </w:r>
      <w:r w:rsidR="005F613B">
        <w:rPr>
          <w:rStyle w:val="Strong"/>
          <w:b w:val="0"/>
          <w:bCs w:val="0"/>
        </w:rPr>
        <w:t>reproduce</w:t>
      </w:r>
      <w:r w:rsidR="002045F2">
        <w:rPr>
          <w:rStyle w:val="Strong"/>
          <w:b w:val="0"/>
          <w:bCs w:val="0"/>
        </w:rPr>
        <w:t xml:space="preserve"> in the absence of pollinators</w:t>
      </w:r>
      <w:r w:rsidR="00CD13D7">
        <w:rPr>
          <w:rStyle w:val="Strong"/>
          <w:b w:val="0"/>
          <w:bCs w:val="0"/>
        </w:rPr>
        <w:t xml:space="preserve"> in both its native and nonnative ranges</w:t>
      </w:r>
      <w:r w:rsidR="002045F2">
        <w:rPr>
          <w:rStyle w:val="Strong"/>
          <w:b w:val="0"/>
          <w:bCs w:val="0"/>
        </w:rPr>
        <w:t xml:space="preserve">, however </w:t>
      </w:r>
      <w:r w:rsidR="005F613B">
        <w:rPr>
          <w:rStyle w:val="Strong"/>
          <w:b w:val="0"/>
          <w:bCs w:val="0"/>
        </w:rPr>
        <w:t xml:space="preserve">few viable seeds were produced from </w:t>
      </w:r>
      <w:r w:rsidR="00BA4AA7">
        <w:rPr>
          <w:rStyle w:val="Strong"/>
          <w:b w:val="0"/>
          <w:bCs w:val="0"/>
        </w:rPr>
        <w:t>flowers where pollen was excluded</w:t>
      </w:r>
      <w:r w:rsidR="005F613B">
        <w:rPr>
          <w:rStyle w:val="Strong"/>
          <w:b w:val="0"/>
          <w:bCs w:val="0"/>
        </w:rPr>
        <w:t xml:space="preserve">. </w:t>
      </w:r>
      <w:r w:rsidR="009046C6">
        <w:rPr>
          <w:rStyle w:val="Strong"/>
          <w:b w:val="0"/>
          <w:bCs w:val="0"/>
          <w:i/>
          <w:iCs/>
        </w:rPr>
        <w:t>S.</w:t>
      </w:r>
      <w:r w:rsidR="006116B8">
        <w:rPr>
          <w:rStyle w:val="Strong"/>
          <w:b w:val="0"/>
          <w:bCs w:val="0"/>
          <w:i/>
          <w:iCs/>
        </w:rPr>
        <w:t xml:space="preserve"> obtusifolia </w:t>
      </w:r>
      <w:r w:rsidR="009046C6">
        <w:rPr>
          <w:rStyle w:val="Strong"/>
          <w:b w:val="0"/>
          <w:bCs w:val="0"/>
        </w:rPr>
        <w:t>was</w:t>
      </w:r>
      <w:r w:rsidR="006116B8">
        <w:rPr>
          <w:rStyle w:val="Strong"/>
          <w:b w:val="0"/>
          <w:bCs w:val="0"/>
        </w:rPr>
        <w:t xml:space="preserve"> not pollen limited in the native range, </w:t>
      </w:r>
      <w:r w:rsidR="00AE6BE6">
        <w:rPr>
          <w:rStyle w:val="Strong"/>
          <w:b w:val="0"/>
          <w:bCs w:val="0"/>
        </w:rPr>
        <w:t>but</w:t>
      </w:r>
      <w:r w:rsidR="006116B8">
        <w:rPr>
          <w:rStyle w:val="Strong"/>
          <w:b w:val="0"/>
          <w:bCs w:val="0"/>
        </w:rPr>
        <w:t xml:space="preserve"> fruit set </w:t>
      </w:r>
      <w:r w:rsidR="007558CC">
        <w:rPr>
          <w:rStyle w:val="Strong"/>
          <w:b w:val="0"/>
          <w:bCs w:val="0"/>
        </w:rPr>
        <w:t xml:space="preserve">from the open pollination treatment </w:t>
      </w:r>
      <w:r w:rsidR="006116B8">
        <w:rPr>
          <w:rStyle w:val="Strong"/>
          <w:b w:val="0"/>
          <w:bCs w:val="0"/>
        </w:rPr>
        <w:t xml:space="preserve">was significantly less </w:t>
      </w:r>
      <w:r w:rsidR="007558CC">
        <w:rPr>
          <w:rStyle w:val="Strong"/>
          <w:b w:val="0"/>
          <w:bCs w:val="0"/>
        </w:rPr>
        <w:t xml:space="preserve">than the emasculate closed treatment in the invasive range, indicating that it was pollen limited in the invasive range. </w:t>
      </w:r>
    </w:p>
    <w:p w14:paraId="21C98BB6" w14:textId="2076B467" w:rsidR="004E52D8" w:rsidRPr="009E4493" w:rsidRDefault="00E3462F" w:rsidP="004E52D8">
      <w:pPr>
        <w:spacing w:line="276" w:lineRule="auto"/>
        <w:rPr>
          <w:i/>
          <w:iCs/>
          <w:lang w:val="en-US"/>
        </w:rPr>
      </w:pPr>
      <w:r w:rsidRPr="00E72166">
        <w:rPr>
          <w:i/>
          <w:iCs/>
          <w:lang w:val="en-US"/>
        </w:rPr>
        <w:t xml:space="preserve">Senna obtusifolia </w:t>
      </w:r>
      <w:r w:rsidR="00DC41AE" w:rsidRPr="00E72166">
        <w:rPr>
          <w:lang w:val="en-US"/>
        </w:rPr>
        <w:t xml:space="preserve">has a mixed mating system and does not require pollinators for viable seed set. However, pollinators are </w:t>
      </w:r>
      <w:r w:rsidR="000454D4" w:rsidRPr="00E72166">
        <w:rPr>
          <w:lang w:val="en-US"/>
        </w:rPr>
        <w:t xml:space="preserve">likely </w:t>
      </w:r>
      <w:r w:rsidR="00DC41AE" w:rsidRPr="00E72166">
        <w:rPr>
          <w:lang w:val="en-US"/>
        </w:rPr>
        <w:t xml:space="preserve">important for </w:t>
      </w:r>
      <w:r w:rsidR="002763D9" w:rsidRPr="00E72166">
        <w:rPr>
          <w:lang w:val="en-US"/>
        </w:rPr>
        <w:t xml:space="preserve">the longevity of </w:t>
      </w:r>
      <w:r w:rsidR="002763D9" w:rsidRPr="00E72166">
        <w:rPr>
          <w:i/>
          <w:iCs/>
          <w:lang w:val="en-US"/>
        </w:rPr>
        <w:t xml:space="preserve">S. obtusifolia </w:t>
      </w:r>
      <w:r w:rsidR="002763D9" w:rsidRPr="00E72166">
        <w:rPr>
          <w:lang w:val="en-US"/>
        </w:rPr>
        <w:t xml:space="preserve">populations because significantly more seeds were set when pollen </w:t>
      </w:r>
      <w:r w:rsidR="00BA7D1E" w:rsidRPr="00E72166">
        <w:rPr>
          <w:lang w:val="en-US"/>
        </w:rPr>
        <w:t xml:space="preserve">supply was </w:t>
      </w:r>
      <w:r w:rsidR="002763D9" w:rsidRPr="00E72166">
        <w:rPr>
          <w:lang w:val="en-US"/>
        </w:rPr>
        <w:t xml:space="preserve">supplemented or </w:t>
      </w:r>
      <w:r w:rsidR="00BA7D1E" w:rsidRPr="00E72166">
        <w:rPr>
          <w:lang w:val="en-US"/>
        </w:rPr>
        <w:t xml:space="preserve">when it was </w:t>
      </w:r>
      <w:r w:rsidR="002763D9" w:rsidRPr="00E72166">
        <w:rPr>
          <w:lang w:val="en-US"/>
        </w:rPr>
        <w:t>exposed to natural pollinators</w:t>
      </w:r>
      <w:r w:rsidR="00D61A0A" w:rsidRPr="00E72166">
        <w:rPr>
          <w:lang w:val="en-US"/>
        </w:rPr>
        <w:t xml:space="preserve"> compared to the pollinator exclusion treatments</w:t>
      </w:r>
      <w:r w:rsidR="002763D9" w:rsidRPr="00E72166">
        <w:rPr>
          <w:lang w:val="en-US"/>
        </w:rPr>
        <w:t>.</w:t>
      </w:r>
      <w:r w:rsidR="00E1587A" w:rsidRPr="00E72166">
        <w:rPr>
          <w:lang w:val="en-US"/>
        </w:rPr>
        <w:t xml:space="preserve"> </w:t>
      </w:r>
      <w:r w:rsidR="00E72166" w:rsidRPr="00E72166">
        <w:rPr>
          <w:lang w:val="en-US"/>
        </w:rPr>
        <w:t xml:space="preserve">Viable seeds were produced when the flowers were self-pollinated. Seed set data from the </w:t>
      </w:r>
      <w:proofErr w:type="spellStart"/>
      <w:r w:rsidR="00E72166" w:rsidRPr="00E72166">
        <w:rPr>
          <w:lang w:val="en-US"/>
        </w:rPr>
        <w:t>selfing</w:t>
      </w:r>
      <w:proofErr w:type="spellEnd"/>
      <w:r w:rsidR="00E72166" w:rsidRPr="00E72166">
        <w:rPr>
          <w:lang w:val="en-US"/>
        </w:rPr>
        <w:t xml:space="preserve"> treatment demonstrated a</w:t>
      </w:r>
      <w:r w:rsidR="00A14C03" w:rsidRPr="00E72166">
        <w:rPr>
          <w:lang w:val="en-US"/>
        </w:rPr>
        <w:t xml:space="preserve"> shift towards increase </w:t>
      </w:r>
      <w:proofErr w:type="spellStart"/>
      <w:r w:rsidR="00A14C03" w:rsidRPr="00E72166">
        <w:rPr>
          <w:lang w:val="en-US"/>
        </w:rPr>
        <w:t>selfing</w:t>
      </w:r>
      <w:proofErr w:type="spellEnd"/>
      <w:r w:rsidR="00A14C03" w:rsidRPr="00E72166">
        <w:rPr>
          <w:lang w:val="en-US"/>
        </w:rPr>
        <w:t xml:space="preserve"> in the invasive range compared to the native range. </w:t>
      </w:r>
      <w:r w:rsidR="00E1587A" w:rsidRPr="00E72166">
        <w:rPr>
          <w:lang w:val="en-US"/>
        </w:rPr>
        <w:t xml:space="preserve">This may contribute to </w:t>
      </w:r>
      <w:r w:rsidR="00E1587A" w:rsidRPr="00E72166">
        <w:rPr>
          <w:i/>
          <w:iCs/>
          <w:lang w:val="en-US"/>
        </w:rPr>
        <w:t xml:space="preserve">S. </w:t>
      </w:r>
      <w:proofErr w:type="spellStart"/>
      <w:r w:rsidR="00E1587A" w:rsidRPr="00E72166">
        <w:rPr>
          <w:i/>
          <w:iCs/>
          <w:lang w:val="en-US"/>
        </w:rPr>
        <w:t>obtusifolia’s</w:t>
      </w:r>
      <w:proofErr w:type="spellEnd"/>
      <w:r w:rsidR="00E1587A" w:rsidRPr="00E72166">
        <w:rPr>
          <w:i/>
          <w:iCs/>
          <w:lang w:val="en-US"/>
        </w:rPr>
        <w:t xml:space="preserve"> </w:t>
      </w:r>
      <w:r w:rsidR="00E1587A" w:rsidRPr="00E72166">
        <w:rPr>
          <w:lang w:val="en-US"/>
        </w:rPr>
        <w:t xml:space="preserve">success as an invader </w:t>
      </w:r>
      <w:r w:rsidR="007F428C" w:rsidRPr="00E72166">
        <w:rPr>
          <w:lang w:val="en-US"/>
        </w:rPr>
        <w:t>because</w:t>
      </w:r>
      <w:r w:rsidR="00E1587A" w:rsidRPr="00E72166">
        <w:rPr>
          <w:lang w:val="en-US"/>
        </w:rPr>
        <w:t xml:space="preserve"> it does not </w:t>
      </w:r>
      <w:r w:rsidR="00D107BD">
        <w:rPr>
          <w:lang w:val="en-US"/>
        </w:rPr>
        <w:t>need pollen from a different plant to reproduce.</w:t>
      </w:r>
      <w:r w:rsidR="00626965">
        <w:rPr>
          <w:lang w:val="en-US"/>
        </w:rPr>
        <w:t xml:space="preserve"> </w:t>
      </w:r>
      <w:r w:rsidR="0086734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A9"/>
          </mc:Choice>
          <mc:Fallback>
            <w:t>🚩</w:t>
          </mc:Fallback>
        </mc:AlternateContent>
      </w:r>
      <w:r w:rsidR="000454D4">
        <w:rPr>
          <w:lang w:val="en-US"/>
        </w:rPr>
        <w:t xml:space="preserve"> </w:t>
      </w:r>
      <w:r w:rsidR="009B364C">
        <w:rPr>
          <w:lang w:val="en-US"/>
        </w:rPr>
        <w:t>This result</w:t>
      </w:r>
      <w:r w:rsidR="00E306A5">
        <w:rPr>
          <w:lang w:val="en-US"/>
        </w:rPr>
        <w:t xml:space="preserve"> provides general support for </w:t>
      </w:r>
      <w:r w:rsidR="00BA4AA7">
        <w:rPr>
          <w:color w:val="00B0F0"/>
          <w:lang w:val="en-US"/>
        </w:rPr>
        <w:t>the reproductive assurance hypothesis</w:t>
      </w:r>
      <w:r w:rsidR="00E306A5" w:rsidRPr="005B5B8D">
        <w:rPr>
          <w:color w:val="00B0F0"/>
          <w:lang w:val="en-US"/>
        </w:rPr>
        <w:t xml:space="preserve"> </w:t>
      </w:r>
      <w:r w:rsidR="0012607B">
        <w:rPr>
          <w:lang w:val="en-US"/>
        </w:rPr>
        <w:t xml:space="preserve">which predicts that </w:t>
      </w:r>
      <w:r w:rsidR="0012607B" w:rsidRPr="0012607B">
        <w:rPr>
          <w:lang w:val="en-US"/>
        </w:rPr>
        <w:t>self-pollinating populations are superior colonizers of mate and pollinator</w:t>
      </w:r>
      <w:r w:rsidR="0012607B">
        <w:rPr>
          <w:lang w:val="en-US"/>
        </w:rPr>
        <w:t xml:space="preserve"> </w:t>
      </w:r>
      <w:r w:rsidR="0012607B" w:rsidRPr="0012607B">
        <w:rPr>
          <w:lang w:val="en-US"/>
        </w:rPr>
        <w:t>scarce environments</w:t>
      </w:r>
      <w:r w:rsidR="001A70A4">
        <w:rPr>
          <w:lang w:val="en-US"/>
        </w:rPr>
        <w:t xml:space="preserve"> </w:t>
      </w:r>
      <w:r w:rsidR="001A70A4" w:rsidRPr="00E306A5">
        <w:rPr>
          <w:lang w:val="en-US"/>
        </w:rPr>
        <w:t>(</w:t>
      </w:r>
      <w:r w:rsidR="001A70A4" w:rsidRPr="00BA4AA7">
        <w:rPr>
          <w:strike/>
          <w:lang w:val="en-US"/>
        </w:rPr>
        <w:t>Darwin, 1876; Baker, 1955</w:t>
      </w:r>
      <w:r w:rsidR="001A70A4" w:rsidRPr="00E306A5">
        <w:rPr>
          <w:lang w:val="en-US"/>
        </w:rPr>
        <w:t>)</w:t>
      </w:r>
      <w:r w:rsidR="00867345">
        <w:rPr>
          <w:lang w:val="en-US"/>
        </w:rPr>
        <w:t xml:space="preserve"> </w:t>
      </w:r>
      <w:r w:rsidR="0086734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A9"/>
          </mc:Choice>
          <mc:Fallback>
            <w:t>🚩</w:t>
          </mc:Fallback>
        </mc:AlternateContent>
      </w:r>
      <w:r w:rsidR="00E306A5" w:rsidRPr="009046C6">
        <w:rPr>
          <w:lang w:val="en-US"/>
        </w:rPr>
        <w:t>.</w:t>
      </w:r>
      <w:r w:rsidR="009E4493">
        <w:rPr>
          <w:lang w:val="en-US"/>
        </w:rPr>
        <w:t xml:space="preserve"> </w:t>
      </w:r>
      <w:proofErr w:type="spellStart"/>
      <w:r w:rsidR="009E4493" w:rsidRPr="009E4493">
        <w:rPr>
          <w:i/>
          <w:iCs/>
          <w:highlight w:val="yellow"/>
          <w:lang w:val="en-US"/>
        </w:rPr>
        <w:t>Enantiostylous</w:t>
      </w:r>
      <w:proofErr w:type="spellEnd"/>
      <w:r w:rsidR="009E4493" w:rsidRPr="009E4493">
        <w:rPr>
          <w:i/>
          <w:iCs/>
          <w:highlight w:val="yellow"/>
          <w:lang w:val="en-US"/>
        </w:rPr>
        <w:t xml:space="preserve"> discussion could fit well here</w:t>
      </w:r>
      <w:r w:rsidR="009E4493">
        <w:rPr>
          <w:i/>
          <w:iCs/>
          <w:lang w:val="en-US"/>
        </w:rPr>
        <w:t>.</w:t>
      </w:r>
    </w:p>
    <w:p w14:paraId="123D6A91" w14:textId="25A5B2C7" w:rsidR="007F2650" w:rsidRPr="007F2650" w:rsidRDefault="00E84DD1" w:rsidP="00E84DD1">
      <w:pPr>
        <w:spacing w:line="276" w:lineRule="auto"/>
        <w:rPr>
          <w:i/>
          <w:iCs/>
          <w:lang w:val="en-US"/>
        </w:rPr>
      </w:pPr>
      <w:commentRangeStart w:id="21"/>
      <w:del w:id="22" w:author="Laura Lopresti" w:date="2024-08-06T09:52:00Z">
        <w:r w:rsidDel="006316FE">
          <w:rPr>
            <w:lang w:val="en-US"/>
          </w:rPr>
          <w:delText>there was no apparent shift in the mating system between the ranges</w:delText>
        </w:r>
        <w:commentRangeEnd w:id="21"/>
        <w:r w:rsidR="00FA3F64" w:rsidDel="006316FE">
          <w:rPr>
            <w:rStyle w:val="CommentReference"/>
          </w:rPr>
          <w:commentReference w:id="21"/>
        </w:r>
      </w:del>
      <w:r w:rsidR="00770B07">
        <w:rPr>
          <w:lang w:val="en-US"/>
        </w:rPr>
        <w:t xml:space="preserve">. </w:t>
      </w:r>
      <w:r w:rsidR="003F3D54">
        <w:rPr>
          <w:lang w:val="en-US"/>
        </w:rPr>
        <w:t>I</w:t>
      </w:r>
      <w:r w:rsidR="006034B6">
        <w:rPr>
          <w:lang w:val="en-US"/>
        </w:rPr>
        <w:t xml:space="preserve">t is </w:t>
      </w:r>
      <w:r w:rsidR="003F3D54">
        <w:rPr>
          <w:lang w:val="en-US"/>
        </w:rPr>
        <w:t xml:space="preserve">also </w:t>
      </w:r>
      <w:r w:rsidR="006034B6">
        <w:rPr>
          <w:lang w:val="en-US"/>
        </w:rPr>
        <w:t xml:space="preserve">interesting that </w:t>
      </w:r>
      <w:r w:rsidR="00770B07">
        <w:rPr>
          <w:lang w:val="en-US"/>
        </w:rPr>
        <w:t xml:space="preserve">the </w:t>
      </w:r>
      <w:r w:rsidR="006034B6">
        <w:rPr>
          <w:lang w:val="en-US"/>
        </w:rPr>
        <w:t xml:space="preserve">patterns from the seed set </w:t>
      </w:r>
      <w:r w:rsidR="00770B07">
        <w:rPr>
          <w:lang w:val="en-US"/>
        </w:rPr>
        <w:t xml:space="preserve">data in </w:t>
      </w:r>
      <w:r w:rsidR="006034B6">
        <w:rPr>
          <w:lang w:val="en-US"/>
        </w:rPr>
        <w:t xml:space="preserve">the emasculate open treatment differed </w:t>
      </w:r>
      <w:r w:rsidR="00D5357F">
        <w:rPr>
          <w:lang w:val="en-US"/>
        </w:rPr>
        <w:t xml:space="preserve">between the two ranges. In the native range, the emasculate open treatment set the same number of seed per pod </w:t>
      </w:r>
      <w:r w:rsidR="00A748F3">
        <w:rPr>
          <w:lang w:val="en-US"/>
        </w:rPr>
        <w:t>because</w:t>
      </w:r>
      <w:r w:rsidR="00D5357F">
        <w:rPr>
          <w:lang w:val="en-US"/>
        </w:rPr>
        <w:t xml:space="preserve"> </w:t>
      </w:r>
      <w:r w:rsidR="00770B07">
        <w:rPr>
          <w:lang w:val="en-US"/>
        </w:rPr>
        <w:t>those</w:t>
      </w:r>
      <w:r w:rsidR="00D5357F">
        <w:rPr>
          <w:lang w:val="en-US"/>
        </w:rPr>
        <w:t xml:space="preserve"> exposed to natural pollinators and those that were hand pollinate</w:t>
      </w:r>
      <w:r w:rsidR="00770B07">
        <w:rPr>
          <w:lang w:val="en-US"/>
        </w:rPr>
        <w:t>d</w:t>
      </w:r>
      <w:r w:rsidR="00D5357F">
        <w:rPr>
          <w:lang w:val="en-US"/>
        </w:rPr>
        <w:t xml:space="preserve">; while in the invasive range, </w:t>
      </w:r>
      <w:r w:rsidR="00CF54F3">
        <w:rPr>
          <w:lang w:val="en-US"/>
        </w:rPr>
        <w:t>pods in the emasculate open treatment set very few viable seeds which was on par with the treatments where pollen was excluded</w:t>
      </w:r>
      <w:r w:rsidR="00770B07">
        <w:rPr>
          <w:lang w:val="en-US"/>
        </w:rPr>
        <w:t xml:space="preserve"> from the flowers</w:t>
      </w:r>
      <w:r w:rsidR="00CF54F3">
        <w:rPr>
          <w:lang w:val="en-US"/>
        </w:rPr>
        <w:t xml:space="preserve">. This suggests that natural pollinators are attracted to and </w:t>
      </w:r>
      <w:r w:rsidR="00770B07">
        <w:rPr>
          <w:lang w:val="en-US"/>
        </w:rPr>
        <w:t>visiting</w:t>
      </w:r>
      <w:r w:rsidR="00CF54F3">
        <w:rPr>
          <w:lang w:val="en-US"/>
        </w:rPr>
        <w:t xml:space="preserve"> the emasculated flowers in the native range and not in the invasive range. This may be a result of </w:t>
      </w:r>
      <w:r w:rsidR="00CF54F3" w:rsidRPr="003F3D54">
        <w:rPr>
          <w:i/>
          <w:iCs/>
          <w:highlight w:val="yellow"/>
          <w:lang w:val="en-US"/>
        </w:rPr>
        <w:t xml:space="preserve">fewer pollinators </w:t>
      </w:r>
      <w:r w:rsidR="00317B32" w:rsidRPr="003F3D54">
        <w:rPr>
          <w:i/>
          <w:iCs/>
          <w:highlight w:val="yellow"/>
          <w:lang w:val="en-US"/>
        </w:rPr>
        <w:t xml:space="preserve">overall in the invasive range, </w:t>
      </w:r>
      <w:r w:rsidR="00770B07" w:rsidRPr="003F3D54">
        <w:rPr>
          <w:i/>
          <w:iCs/>
          <w:highlight w:val="yellow"/>
          <w:lang w:val="en-US"/>
        </w:rPr>
        <w:t xml:space="preserve">or a different </w:t>
      </w:r>
      <w:proofErr w:type="spellStart"/>
      <w:r w:rsidR="00770B07" w:rsidRPr="003F3D54">
        <w:rPr>
          <w:i/>
          <w:iCs/>
          <w:highlight w:val="yellow"/>
          <w:lang w:val="en-US"/>
        </w:rPr>
        <w:t>behaviour</w:t>
      </w:r>
      <w:proofErr w:type="spellEnd"/>
      <w:r w:rsidR="00DA6815">
        <w:rPr>
          <w:i/>
          <w:iCs/>
          <w:highlight w:val="yellow"/>
          <w:lang w:val="en-US"/>
        </w:rPr>
        <w:t xml:space="preserve"> between pollinators in the ranges</w:t>
      </w:r>
      <w:r w:rsidR="00770B07" w:rsidRPr="003F3D54">
        <w:rPr>
          <w:i/>
          <w:iCs/>
          <w:highlight w:val="yellow"/>
          <w:lang w:val="en-US"/>
        </w:rPr>
        <w:t xml:space="preserve">?? </w:t>
      </w:r>
      <w:r w:rsidR="007F2650" w:rsidRPr="003F3D54">
        <w:rPr>
          <w:i/>
          <w:iCs/>
          <w:highlight w:val="yellow"/>
          <w:lang w:val="en-US"/>
        </w:rPr>
        <w:t xml:space="preserve">Does competition = individuals </w:t>
      </w:r>
      <w:r w:rsidR="00AE6BE6" w:rsidRPr="003F3D54">
        <w:rPr>
          <w:i/>
          <w:iCs/>
          <w:highlight w:val="yellow"/>
          <w:lang w:val="en-US"/>
        </w:rPr>
        <w:t>visiting damaged flowers??? To read.</w:t>
      </w:r>
      <w:r w:rsidR="00964044" w:rsidRPr="003F3D54">
        <w:rPr>
          <w:i/>
          <w:iCs/>
          <w:highlight w:val="yellow"/>
          <w:lang w:val="en-US"/>
        </w:rPr>
        <w:t xml:space="preserve"> And build discussion from </w:t>
      </w:r>
      <w:commentRangeStart w:id="23"/>
      <w:r w:rsidR="00964044" w:rsidRPr="003F3D54">
        <w:rPr>
          <w:i/>
          <w:iCs/>
          <w:highlight w:val="yellow"/>
          <w:lang w:val="en-US"/>
        </w:rPr>
        <w:t>there</w:t>
      </w:r>
      <w:commentRangeEnd w:id="23"/>
      <w:r w:rsidR="00EC4EE3">
        <w:rPr>
          <w:rStyle w:val="CommentReference"/>
        </w:rPr>
        <w:commentReference w:id="23"/>
      </w:r>
      <w:r w:rsidR="00964044">
        <w:rPr>
          <w:i/>
          <w:iCs/>
          <w:lang w:val="en-US"/>
        </w:rPr>
        <w:t xml:space="preserve"> </w:t>
      </w:r>
    </w:p>
    <w:p w14:paraId="70B72733" w14:textId="77777777" w:rsidR="00BA4AA7" w:rsidRDefault="00BA4AA7" w:rsidP="00BA4AA7">
      <w:pPr>
        <w:spacing w:line="276" w:lineRule="auto"/>
        <w:rPr>
          <w:lang w:val="en-US"/>
        </w:rPr>
      </w:pPr>
      <w:r>
        <w:rPr>
          <w:lang w:val="en-US"/>
        </w:rPr>
        <w:t xml:space="preserve">Further, other hand pollination experiments have shown that 73% (eight of the eleven Senna and </w:t>
      </w:r>
      <w:r w:rsidRPr="001A70A4">
        <w:rPr>
          <w:i/>
          <w:iCs/>
          <w:lang w:val="en-US"/>
        </w:rPr>
        <w:t>Cassia</w:t>
      </w:r>
      <w:r>
        <w:rPr>
          <w:lang w:val="en-US"/>
        </w:rPr>
        <w:t xml:space="preserve"> studies which we have data for) can set seed from self-pollen. However, none of these studied </w:t>
      </w:r>
      <w:r w:rsidRPr="001A70A4">
        <w:rPr>
          <w:i/>
          <w:iCs/>
          <w:lang w:val="en-US"/>
        </w:rPr>
        <w:t>Senna</w:t>
      </w:r>
      <w:r>
        <w:rPr>
          <w:lang w:val="en-US"/>
        </w:rPr>
        <w:t xml:space="preserve"> or </w:t>
      </w:r>
      <w:r w:rsidRPr="001A70A4">
        <w:rPr>
          <w:i/>
          <w:iCs/>
          <w:lang w:val="en-US"/>
        </w:rPr>
        <w:t>Cassia</w:t>
      </w:r>
      <w:r>
        <w:rPr>
          <w:lang w:val="en-US"/>
        </w:rPr>
        <w:t xml:space="preserve"> species have set viable seed in the absence of a pollinator (natural or artificial pollination).  Yet, </w:t>
      </w:r>
      <w:proofErr w:type="gramStart"/>
      <w:r>
        <w:rPr>
          <w:lang w:val="en-US"/>
        </w:rPr>
        <w:t>cytogenetic</w:t>
      </w:r>
      <w:proofErr w:type="gramEnd"/>
      <w:r>
        <w:rPr>
          <w:lang w:val="en-US"/>
        </w:rPr>
        <w:t xml:space="preserve"> and molecular analyses have shown that some </w:t>
      </w:r>
      <w:r>
        <w:rPr>
          <w:i/>
          <w:iCs/>
          <w:lang w:val="en-US"/>
        </w:rPr>
        <w:t xml:space="preserve">Cassia </w:t>
      </w:r>
      <w:r>
        <w:rPr>
          <w:lang w:val="en-US"/>
        </w:rPr>
        <w:t xml:space="preserve">and </w:t>
      </w:r>
      <w:r>
        <w:rPr>
          <w:i/>
          <w:iCs/>
          <w:lang w:val="en-US"/>
        </w:rPr>
        <w:t xml:space="preserve">Senna </w:t>
      </w:r>
      <w:r>
        <w:rPr>
          <w:lang w:val="en-US"/>
        </w:rPr>
        <w:t xml:space="preserve">species have a high proportion of asexual offspring and can reproduce by apomixis (Randall 1970; </w:t>
      </w:r>
      <w:proofErr w:type="spellStart"/>
      <w:r>
        <w:rPr>
          <w:lang w:val="en-US"/>
        </w:rPr>
        <w:t>Resende</w:t>
      </w:r>
      <w:proofErr w:type="spellEnd"/>
      <w:r>
        <w:rPr>
          <w:lang w:val="en-US"/>
        </w:rPr>
        <w:t xml:space="preserve"> et al. 2014; </w:t>
      </w:r>
      <w:proofErr w:type="spellStart"/>
      <w:r>
        <w:rPr>
          <w:lang w:val="en-US"/>
        </w:rPr>
        <w:t>Holamn</w:t>
      </w:r>
      <w:proofErr w:type="spellEnd"/>
      <w:r>
        <w:rPr>
          <w:lang w:val="en-US"/>
        </w:rPr>
        <w:t xml:space="preserve"> and Playford 200;</w:t>
      </w:r>
      <w:r w:rsidRPr="00712762">
        <w:t xml:space="preserve"> </w:t>
      </w:r>
      <w:proofErr w:type="spellStart"/>
      <w:r w:rsidRPr="00712762">
        <w:rPr>
          <w:lang w:val="en-US"/>
        </w:rPr>
        <w:t>Delnevo</w:t>
      </w:r>
      <w:proofErr w:type="spellEnd"/>
      <w:r>
        <w:rPr>
          <w:lang w:val="en-US"/>
        </w:rPr>
        <w:t xml:space="preserve"> et al. 2024). Our study is the first to our knowledge that has provided field evidence for likely viable seed set when pollinators were excluded from flowers in this </w:t>
      </w:r>
      <w:commentRangeStart w:id="24"/>
      <w:r w:rsidRPr="00DA6815">
        <w:rPr>
          <w:color w:val="FF0000"/>
          <w:lang w:val="en-US"/>
        </w:rPr>
        <w:t>genus</w:t>
      </w:r>
      <w:commentRangeEnd w:id="24"/>
      <w:r w:rsidR="00DA6815">
        <w:rPr>
          <w:rStyle w:val="CommentReference"/>
        </w:rPr>
        <w:commentReference w:id="24"/>
      </w:r>
      <w:r>
        <w:rPr>
          <w:lang w:val="en-US"/>
        </w:rPr>
        <w:t xml:space="preserve">. </w:t>
      </w:r>
    </w:p>
    <w:p w14:paraId="08174C4A" w14:textId="3B760CC6" w:rsidR="000675B2" w:rsidRDefault="005038F0" w:rsidP="00065EEE">
      <w:pPr>
        <w:rPr>
          <w:rStyle w:val="Strong"/>
          <w:b w:val="0"/>
          <w:bCs w:val="0"/>
        </w:rPr>
      </w:pPr>
      <w:r>
        <w:rPr>
          <w:rStyle w:val="Strong"/>
          <w:b w:val="0"/>
          <w:bCs w:val="0"/>
        </w:rPr>
        <w:t xml:space="preserve">Hand pollinated flowers produced significantly more fruit compared to those open to natural pollinators in the </w:t>
      </w:r>
      <w:r w:rsidR="00AA3985">
        <w:rPr>
          <w:rStyle w:val="Strong"/>
          <w:b w:val="0"/>
          <w:bCs w:val="0"/>
        </w:rPr>
        <w:t xml:space="preserve">invasive range, indicating that </w:t>
      </w:r>
      <w:r w:rsidR="001F0F8E" w:rsidRPr="006A2CB9">
        <w:rPr>
          <w:rStyle w:val="Strong"/>
          <w:b w:val="0"/>
          <w:bCs w:val="0"/>
          <w:i/>
          <w:iCs/>
          <w:color w:val="EA34EA"/>
        </w:rPr>
        <w:t>Se</w:t>
      </w:r>
      <w:r w:rsidR="001F0F8E" w:rsidRPr="004156DC">
        <w:rPr>
          <w:rStyle w:val="Strong"/>
          <w:b w:val="0"/>
          <w:bCs w:val="0"/>
          <w:i/>
          <w:iCs/>
          <w:color w:val="EA34EA"/>
        </w:rPr>
        <w:t xml:space="preserve">nna obtusifolia </w:t>
      </w:r>
      <w:r w:rsidR="001F0F8E" w:rsidRPr="004156DC">
        <w:rPr>
          <w:rStyle w:val="Strong"/>
          <w:b w:val="0"/>
          <w:bCs w:val="0"/>
          <w:color w:val="EA34EA"/>
        </w:rPr>
        <w:t>was pollen limited in the invasive range only</w:t>
      </w:r>
      <w:r w:rsidR="001F0F8E">
        <w:rPr>
          <w:rStyle w:val="Strong"/>
          <w:b w:val="0"/>
          <w:bCs w:val="0"/>
        </w:rPr>
        <w:t xml:space="preserve">. </w:t>
      </w:r>
      <w:r w:rsidR="001F46AD">
        <w:rPr>
          <w:rStyle w:val="Strong"/>
          <w:b w:val="0"/>
          <w:bCs w:val="0"/>
        </w:rPr>
        <w:t xml:space="preserve">When removed from coevolved pollinators, such as when plants are </w:t>
      </w:r>
      <w:r w:rsidR="00AA3985">
        <w:rPr>
          <w:rStyle w:val="Strong"/>
          <w:b w:val="0"/>
          <w:bCs w:val="0"/>
        </w:rPr>
        <w:t>introduced</w:t>
      </w:r>
      <w:r w:rsidR="001F46AD">
        <w:rPr>
          <w:rStyle w:val="Strong"/>
          <w:b w:val="0"/>
          <w:bCs w:val="0"/>
        </w:rPr>
        <w:t xml:space="preserve"> into new world regions, they may not </w:t>
      </w:r>
      <w:r w:rsidR="001F5EC8">
        <w:rPr>
          <w:rStyle w:val="Strong"/>
          <w:b w:val="0"/>
          <w:bCs w:val="0"/>
        </w:rPr>
        <w:t xml:space="preserve">attract efficient pollinators. This has likely </w:t>
      </w:r>
      <w:r w:rsidR="00AA3985">
        <w:rPr>
          <w:rStyle w:val="Strong"/>
          <w:b w:val="0"/>
          <w:bCs w:val="0"/>
        </w:rPr>
        <w:t xml:space="preserve">contributed to the pollen limitation because </w:t>
      </w:r>
      <w:r w:rsidR="00FA1583">
        <w:rPr>
          <w:rStyle w:val="Strong"/>
          <w:b w:val="0"/>
          <w:bCs w:val="0"/>
        </w:rPr>
        <w:t>there was no difference in fruit set between hand pollinated and natural pollinated flowers in the native range.</w:t>
      </w:r>
      <w:r w:rsidR="000675B2">
        <w:rPr>
          <w:rStyle w:val="Strong"/>
          <w:b w:val="0"/>
          <w:bCs w:val="0"/>
        </w:rPr>
        <w:t xml:space="preserve"> </w:t>
      </w:r>
      <w:r w:rsidR="00F40F4F">
        <w:rPr>
          <w:rStyle w:val="Strong"/>
          <w:b w:val="0"/>
          <w:bCs w:val="0"/>
        </w:rPr>
        <w:t xml:space="preserve">However, the plants in the invasive range were larger and field observations showed that </w:t>
      </w:r>
      <w:r w:rsidR="00327C77">
        <w:rPr>
          <w:rStyle w:val="Strong"/>
          <w:b w:val="0"/>
          <w:bCs w:val="0"/>
        </w:rPr>
        <w:t xml:space="preserve">the larger plants produced more flowers. Consequently, </w:t>
      </w:r>
      <w:r w:rsidR="007A7F78">
        <w:rPr>
          <w:rStyle w:val="Strong"/>
          <w:b w:val="0"/>
          <w:bCs w:val="0"/>
        </w:rPr>
        <w:t xml:space="preserve">it is unlikely </w:t>
      </w:r>
      <w:r w:rsidR="007A7F78">
        <w:rPr>
          <w:rStyle w:val="Strong"/>
          <w:b w:val="0"/>
          <w:bCs w:val="0"/>
        </w:rPr>
        <w:lastRenderedPageBreak/>
        <w:t xml:space="preserve">that the minor </w:t>
      </w:r>
      <w:r w:rsidR="00327C77">
        <w:rPr>
          <w:rStyle w:val="Strong"/>
          <w:b w:val="0"/>
          <w:bCs w:val="0"/>
        </w:rPr>
        <w:t xml:space="preserve">pollen limitation </w:t>
      </w:r>
      <w:r w:rsidR="007A7F78">
        <w:rPr>
          <w:rStyle w:val="Strong"/>
          <w:b w:val="0"/>
          <w:bCs w:val="0"/>
        </w:rPr>
        <w:t xml:space="preserve">found in the invasive range </w:t>
      </w:r>
      <w:r w:rsidR="002F316D">
        <w:rPr>
          <w:rStyle w:val="Strong"/>
          <w:b w:val="0"/>
          <w:bCs w:val="0"/>
        </w:rPr>
        <w:t>inhibited invasion success</w:t>
      </w:r>
      <w:r w:rsidR="007A7F78">
        <w:rPr>
          <w:rStyle w:val="Strong"/>
          <w:b w:val="0"/>
          <w:bCs w:val="0"/>
        </w:rPr>
        <w:t xml:space="preserve"> </w:t>
      </w:r>
      <w:r w:rsidR="002F316D">
        <w:rPr>
          <w:rStyle w:val="Strong"/>
          <w:b w:val="0"/>
          <w:bCs w:val="0"/>
        </w:rPr>
        <w:t>because</w:t>
      </w:r>
      <w:r w:rsidR="007A7F78">
        <w:rPr>
          <w:rStyle w:val="Strong"/>
          <w:b w:val="0"/>
          <w:bCs w:val="0"/>
        </w:rPr>
        <w:t xml:space="preserve"> the plants </w:t>
      </w:r>
      <w:r w:rsidR="002F316D">
        <w:rPr>
          <w:rStyle w:val="Strong"/>
          <w:b w:val="0"/>
          <w:bCs w:val="0"/>
        </w:rPr>
        <w:t xml:space="preserve">in the invasive range produced </w:t>
      </w:r>
      <w:r w:rsidR="007A7F78">
        <w:rPr>
          <w:rStyle w:val="Strong"/>
          <w:b w:val="0"/>
          <w:bCs w:val="0"/>
        </w:rPr>
        <w:t>more flowers.</w:t>
      </w:r>
    </w:p>
    <w:p w14:paraId="6C105E3F" w14:textId="527D4C04" w:rsidR="00791C9E" w:rsidRDefault="001465A8" w:rsidP="00065EEE">
      <w:pPr>
        <w:rPr>
          <w:rStyle w:val="Strong"/>
          <w:b w:val="0"/>
          <w:bCs w:val="0"/>
        </w:rPr>
      </w:pPr>
      <w:r>
        <w:rPr>
          <w:rStyle w:val="Strong"/>
          <w:b w:val="0"/>
          <w:bCs w:val="0"/>
        </w:rPr>
        <w:t xml:space="preserve">Specialist pollination syndromes likely pose a barrier to invasions because </w:t>
      </w:r>
      <w:r w:rsidR="00FD0287">
        <w:rPr>
          <w:rStyle w:val="Strong"/>
          <w:b w:val="0"/>
          <w:bCs w:val="0"/>
        </w:rPr>
        <w:t xml:space="preserve">the newly introduced species is less likely to attract pollinators when they require a specialist pollinator to reproduce. However, </w:t>
      </w:r>
      <w:r w:rsidR="00F7134C">
        <w:rPr>
          <w:rStyle w:val="Strong"/>
          <w:b w:val="0"/>
          <w:bCs w:val="0"/>
          <w:i/>
          <w:iCs/>
        </w:rPr>
        <w:t xml:space="preserve">S. obtusifolia </w:t>
      </w:r>
      <w:r w:rsidR="00F7134C">
        <w:rPr>
          <w:rStyle w:val="Strong"/>
          <w:b w:val="0"/>
          <w:bCs w:val="0"/>
        </w:rPr>
        <w:t xml:space="preserve">has overcome this </w:t>
      </w:r>
      <w:r w:rsidR="002B7CC5">
        <w:rPr>
          <w:rStyle w:val="Strong"/>
          <w:b w:val="0"/>
          <w:bCs w:val="0"/>
        </w:rPr>
        <w:t xml:space="preserve">potential </w:t>
      </w:r>
      <w:r w:rsidR="00F7134C">
        <w:rPr>
          <w:rStyle w:val="Strong"/>
          <w:b w:val="0"/>
          <w:bCs w:val="0"/>
        </w:rPr>
        <w:t xml:space="preserve">barrier and </w:t>
      </w:r>
      <w:r w:rsidR="006F2B32">
        <w:rPr>
          <w:rStyle w:val="Strong"/>
          <w:b w:val="0"/>
          <w:bCs w:val="0"/>
        </w:rPr>
        <w:t>it is</w:t>
      </w:r>
      <w:r w:rsidR="00F7134C">
        <w:rPr>
          <w:rStyle w:val="Strong"/>
          <w:b w:val="0"/>
          <w:bCs w:val="0"/>
        </w:rPr>
        <w:t xml:space="preserve"> invasive. Despite being pollen limited in the invasive </w:t>
      </w:r>
      <w:r w:rsidR="002B7CC5">
        <w:rPr>
          <w:rStyle w:val="Strong"/>
          <w:b w:val="0"/>
          <w:bCs w:val="0"/>
        </w:rPr>
        <w:t>range in Australia, nearly</w:t>
      </w:r>
      <w:r w:rsidR="004E6324">
        <w:rPr>
          <w:rStyle w:val="Strong"/>
          <w:b w:val="0"/>
          <w:bCs w:val="0"/>
        </w:rPr>
        <w:t xml:space="preserve"> half of the </w:t>
      </w:r>
      <w:r w:rsidR="00DF5E9F">
        <w:rPr>
          <w:rStyle w:val="Strong"/>
          <w:b w:val="0"/>
          <w:bCs w:val="0"/>
        </w:rPr>
        <w:t>unmanipulated</w:t>
      </w:r>
      <w:r w:rsidR="004E6324">
        <w:rPr>
          <w:rStyle w:val="Strong"/>
          <w:b w:val="0"/>
          <w:bCs w:val="0"/>
        </w:rPr>
        <w:t xml:space="preserve"> flowers produced fruit</w:t>
      </w:r>
      <w:r w:rsidR="00DF5E9F">
        <w:rPr>
          <w:rStyle w:val="Strong"/>
          <w:b w:val="0"/>
          <w:bCs w:val="0"/>
        </w:rPr>
        <w:t xml:space="preserve"> and </w:t>
      </w:r>
      <w:r w:rsidR="00DF5E9F" w:rsidRPr="006F2B32">
        <w:rPr>
          <w:rStyle w:val="Strong"/>
          <w:b w:val="0"/>
          <w:bCs w:val="0"/>
        </w:rPr>
        <w:t xml:space="preserve">a prolific number </w:t>
      </w:r>
      <w:r w:rsidR="000675B2" w:rsidRPr="006F2B32">
        <w:rPr>
          <w:rStyle w:val="Strong"/>
          <w:b w:val="0"/>
          <w:bCs w:val="0"/>
        </w:rPr>
        <w:t xml:space="preserve">(~28) </w:t>
      </w:r>
      <w:r w:rsidR="00DF5E9F" w:rsidRPr="006F2B32">
        <w:rPr>
          <w:rStyle w:val="Strong"/>
          <w:b w:val="0"/>
          <w:bCs w:val="0"/>
        </w:rPr>
        <w:t xml:space="preserve">of </w:t>
      </w:r>
      <w:commentRangeStart w:id="25"/>
      <w:r w:rsidR="00DF5E9F" w:rsidRPr="006F2B32">
        <w:rPr>
          <w:rStyle w:val="Strong"/>
          <w:b w:val="0"/>
          <w:bCs w:val="0"/>
        </w:rPr>
        <w:t>seed within each pod</w:t>
      </w:r>
      <w:commentRangeEnd w:id="25"/>
      <w:r w:rsidR="006F2B32" w:rsidRPr="006F2B32">
        <w:rPr>
          <w:rStyle w:val="CommentReference"/>
        </w:rPr>
        <w:commentReference w:id="25"/>
      </w:r>
      <w:r w:rsidR="00DF5E9F">
        <w:rPr>
          <w:rStyle w:val="Strong"/>
          <w:b w:val="0"/>
          <w:bCs w:val="0"/>
        </w:rPr>
        <w:t xml:space="preserve">. </w:t>
      </w:r>
      <w:r w:rsidR="00595BF1">
        <w:rPr>
          <w:rStyle w:val="Strong"/>
          <w:b w:val="0"/>
          <w:bCs w:val="0"/>
        </w:rPr>
        <w:t xml:space="preserve">Our result demonstrates </w:t>
      </w:r>
      <w:r w:rsidR="008629AC">
        <w:rPr>
          <w:rStyle w:val="Strong"/>
          <w:b w:val="0"/>
          <w:bCs w:val="0"/>
        </w:rPr>
        <w:t xml:space="preserve">that </w:t>
      </w:r>
      <w:r w:rsidR="008629AC">
        <w:rPr>
          <w:rStyle w:val="Strong"/>
          <w:b w:val="0"/>
          <w:bCs w:val="0"/>
          <w:i/>
          <w:iCs/>
        </w:rPr>
        <w:t xml:space="preserve">S. obtusifolia </w:t>
      </w:r>
      <w:r w:rsidR="008629AC">
        <w:rPr>
          <w:rStyle w:val="Strong"/>
          <w:b w:val="0"/>
          <w:bCs w:val="0"/>
        </w:rPr>
        <w:t xml:space="preserve">has found an adequate number of effective pollinators in the invasive range to reproduce and become invasive. </w:t>
      </w:r>
    </w:p>
    <w:p w14:paraId="4FD8A41A" w14:textId="6D996270" w:rsidR="000132ED" w:rsidRDefault="00467882" w:rsidP="00065EEE">
      <w:pPr>
        <w:rPr>
          <w:rStyle w:val="Strong"/>
          <w:b w:val="0"/>
          <w:bCs w:val="0"/>
        </w:rPr>
      </w:pPr>
      <w:r>
        <w:rPr>
          <w:rStyle w:val="Strong"/>
          <w:b w:val="0"/>
          <w:bCs w:val="0"/>
        </w:rPr>
        <w:t xml:space="preserve">Further, the number of seeds produced per </w:t>
      </w:r>
      <w:r w:rsidR="006F2B32">
        <w:rPr>
          <w:rStyle w:val="Strong"/>
          <w:b w:val="0"/>
          <w:bCs w:val="0"/>
        </w:rPr>
        <w:t>flower</w:t>
      </w:r>
      <w:r>
        <w:rPr>
          <w:rStyle w:val="Strong"/>
          <w:b w:val="0"/>
          <w:bCs w:val="0"/>
        </w:rPr>
        <w:t xml:space="preserve"> was</w:t>
      </w:r>
      <w:r w:rsidR="00A175D6">
        <w:rPr>
          <w:rStyle w:val="Strong"/>
          <w:b w:val="0"/>
          <w:bCs w:val="0"/>
        </w:rPr>
        <w:t xml:space="preserve"> on average</w:t>
      </w:r>
      <w:r>
        <w:rPr>
          <w:rStyle w:val="Strong"/>
          <w:b w:val="0"/>
          <w:bCs w:val="0"/>
        </w:rPr>
        <w:t xml:space="preserve"> </w:t>
      </w:r>
      <w:r w:rsidR="0044422C" w:rsidRPr="00A175D6">
        <w:rPr>
          <w:rStyle w:val="Strong"/>
          <w:b w:val="0"/>
          <w:bCs w:val="0"/>
        </w:rPr>
        <w:t xml:space="preserve">1.23 </w:t>
      </w:r>
      <w:r w:rsidR="00EE5FCE" w:rsidRPr="00A175D6">
        <w:rPr>
          <w:rStyle w:val="Strong"/>
          <w:b w:val="0"/>
          <w:bCs w:val="0"/>
        </w:rPr>
        <w:t xml:space="preserve">times </w:t>
      </w:r>
      <w:r w:rsidRPr="00A175D6">
        <w:rPr>
          <w:rStyle w:val="Strong"/>
          <w:b w:val="0"/>
          <w:bCs w:val="0"/>
        </w:rPr>
        <w:t>greater</w:t>
      </w:r>
      <w:r>
        <w:rPr>
          <w:rStyle w:val="Strong"/>
          <w:b w:val="0"/>
          <w:bCs w:val="0"/>
        </w:rPr>
        <w:t xml:space="preserve"> in the invasive range compared to the native range</w:t>
      </w:r>
      <w:r w:rsidR="0065752D">
        <w:rPr>
          <w:rStyle w:val="Strong"/>
          <w:b w:val="0"/>
          <w:bCs w:val="0"/>
        </w:rPr>
        <w:t xml:space="preserve"> when exposed to natural pollinators</w:t>
      </w:r>
      <w:r>
        <w:rPr>
          <w:rStyle w:val="Strong"/>
          <w:b w:val="0"/>
          <w:bCs w:val="0"/>
        </w:rPr>
        <w:t xml:space="preserve">. </w:t>
      </w:r>
      <w:commentRangeStart w:id="26"/>
      <w:commentRangeStart w:id="27"/>
      <w:r w:rsidR="000132ED">
        <w:rPr>
          <w:rStyle w:val="Strong"/>
          <w:b w:val="0"/>
          <w:bCs w:val="0"/>
        </w:rPr>
        <w:t>This suggests that pollen viability</w:t>
      </w:r>
      <w:commentRangeEnd w:id="26"/>
      <w:r w:rsidR="0044422C">
        <w:rPr>
          <w:rStyle w:val="CommentReference"/>
        </w:rPr>
        <w:commentReference w:id="26"/>
      </w:r>
      <w:commentRangeEnd w:id="27"/>
      <w:r w:rsidR="00164704">
        <w:rPr>
          <w:rStyle w:val="CommentReference"/>
        </w:rPr>
        <w:commentReference w:id="27"/>
      </w:r>
      <w:r w:rsidR="000132ED">
        <w:rPr>
          <w:rStyle w:val="Strong"/>
          <w:b w:val="0"/>
          <w:bCs w:val="0"/>
        </w:rPr>
        <w:t xml:space="preserve"> was lower in the native range compared to the invasive range. Many factors can influence viable pollen production including</w:t>
      </w:r>
      <w:r w:rsidR="00623039">
        <w:rPr>
          <w:rStyle w:val="Strong"/>
          <w:b w:val="0"/>
          <w:bCs w:val="0"/>
        </w:rPr>
        <w:t xml:space="preserve"> drought stress, heat stress, nutrient poor soils ().</w:t>
      </w:r>
      <w:r w:rsidR="005902EF">
        <w:rPr>
          <w:rStyle w:val="Strong"/>
          <w:b w:val="0"/>
          <w:bCs w:val="0"/>
        </w:rPr>
        <w:t xml:space="preserve"> The plants in the native range were exposed to </w:t>
      </w:r>
      <w:commentRangeStart w:id="28"/>
      <w:r w:rsidR="005902EF">
        <w:rPr>
          <w:rStyle w:val="Strong"/>
          <w:b w:val="0"/>
          <w:bCs w:val="0"/>
        </w:rPr>
        <w:t xml:space="preserve">extreme heat </w:t>
      </w:r>
      <w:commentRangeEnd w:id="28"/>
      <w:r w:rsidR="00FE1304">
        <w:rPr>
          <w:rStyle w:val="CommentReference"/>
        </w:rPr>
        <w:commentReference w:id="28"/>
      </w:r>
      <w:r w:rsidR="005902EF">
        <w:rPr>
          <w:rStyle w:val="Strong"/>
          <w:b w:val="0"/>
          <w:bCs w:val="0"/>
        </w:rPr>
        <w:t xml:space="preserve">stress throughout the experiment and </w:t>
      </w:r>
      <w:r w:rsidR="000675B2">
        <w:rPr>
          <w:rStyle w:val="Strong"/>
          <w:b w:val="0"/>
          <w:bCs w:val="0"/>
        </w:rPr>
        <w:t>temperature</w:t>
      </w:r>
      <w:r w:rsidR="005902EF">
        <w:rPr>
          <w:rStyle w:val="Strong"/>
          <w:b w:val="0"/>
          <w:bCs w:val="0"/>
        </w:rPr>
        <w:t xml:space="preserve"> were on average </w:t>
      </w:r>
      <w:r w:rsidR="00584E6D">
        <w:rPr>
          <w:rStyle w:val="Strong"/>
          <w:b w:val="0"/>
          <w:bCs w:val="0"/>
        </w:rPr>
        <w:t>3</w:t>
      </w:r>
      <w:r w:rsidR="005902EF">
        <w:rPr>
          <w:rStyle w:val="Strong"/>
          <w:b w:val="0"/>
          <w:bCs w:val="0"/>
        </w:rPr>
        <w:t>*C warmer for the duration of the experiment, compared to the invasive range</w:t>
      </w:r>
      <w:r w:rsidR="000675B2">
        <w:rPr>
          <w:rStyle w:val="Strong"/>
          <w:b w:val="0"/>
          <w:bCs w:val="0"/>
        </w:rPr>
        <w:t xml:space="preserve"> (</w:t>
      </w:r>
      <w:commentRangeStart w:id="29"/>
      <w:r w:rsidR="000675B2" w:rsidRPr="00EE5FCE">
        <w:rPr>
          <w:rStyle w:val="Strong"/>
          <w:b w:val="0"/>
          <w:bCs w:val="0"/>
          <w:i/>
          <w:iCs/>
          <w:highlight w:val="yellow"/>
        </w:rPr>
        <w:t>ref</w:t>
      </w:r>
      <w:commentRangeEnd w:id="29"/>
      <w:r w:rsidR="00F50119">
        <w:rPr>
          <w:rStyle w:val="CommentReference"/>
        </w:rPr>
        <w:commentReference w:id="29"/>
      </w:r>
      <w:r w:rsidR="000675B2">
        <w:rPr>
          <w:rStyle w:val="Strong"/>
          <w:b w:val="0"/>
          <w:bCs w:val="0"/>
        </w:rPr>
        <w:t>)</w:t>
      </w:r>
      <w:r w:rsidR="005902EF">
        <w:rPr>
          <w:rStyle w:val="Strong"/>
          <w:b w:val="0"/>
          <w:bCs w:val="0"/>
        </w:rPr>
        <w:t xml:space="preserve">. </w:t>
      </w:r>
      <w:r w:rsidR="00095E0F">
        <w:rPr>
          <w:rStyle w:val="Strong"/>
          <w:b w:val="0"/>
          <w:bCs w:val="0"/>
        </w:rPr>
        <w:t>This heat stress has perhaps reduced the number of</w:t>
      </w:r>
      <w:r w:rsidR="00844CF2">
        <w:rPr>
          <w:rStyle w:val="Strong"/>
          <w:b w:val="0"/>
          <w:bCs w:val="0"/>
        </w:rPr>
        <w:t xml:space="preserve"> available</w:t>
      </w:r>
      <w:r w:rsidR="00095E0F">
        <w:rPr>
          <w:rStyle w:val="Strong"/>
          <w:b w:val="0"/>
          <w:bCs w:val="0"/>
        </w:rPr>
        <w:t xml:space="preserve"> viable pollen </w:t>
      </w:r>
      <w:r w:rsidR="00844CF2">
        <w:rPr>
          <w:rStyle w:val="Strong"/>
          <w:b w:val="0"/>
          <w:bCs w:val="0"/>
        </w:rPr>
        <w:t>grains in the native range</w:t>
      </w:r>
      <w:r w:rsidR="00095E0F">
        <w:rPr>
          <w:rStyle w:val="Strong"/>
          <w:b w:val="0"/>
          <w:bCs w:val="0"/>
        </w:rPr>
        <w:t>.</w:t>
      </w:r>
      <w:r w:rsidR="00281EAE">
        <w:rPr>
          <w:rStyle w:val="Strong"/>
          <w:b w:val="0"/>
          <w:bCs w:val="0"/>
        </w:rPr>
        <w:t xml:space="preserve"> A common garden experiment </w:t>
      </w:r>
      <w:r w:rsidR="00FB2A84">
        <w:rPr>
          <w:rStyle w:val="Strong"/>
          <w:b w:val="0"/>
          <w:bCs w:val="0"/>
        </w:rPr>
        <w:t xml:space="preserve">with seeds sourced from both the native and invasive range would aid in identifying whether heat stress </w:t>
      </w:r>
      <w:r w:rsidR="00F06D5A">
        <w:rPr>
          <w:rStyle w:val="Strong"/>
          <w:b w:val="0"/>
          <w:bCs w:val="0"/>
        </w:rPr>
        <w:t>can</w:t>
      </w:r>
      <w:r w:rsidR="00FB2A84">
        <w:rPr>
          <w:rStyle w:val="Strong"/>
          <w:b w:val="0"/>
          <w:bCs w:val="0"/>
        </w:rPr>
        <w:t xml:space="preserve"> reduce viable seed set in </w:t>
      </w:r>
      <w:r w:rsidR="00F06D5A">
        <w:rPr>
          <w:rStyle w:val="Strong"/>
          <w:b w:val="0"/>
          <w:bCs w:val="0"/>
        </w:rPr>
        <w:t>this species</w:t>
      </w:r>
      <w:r w:rsidR="00FB2A84">
        <w:rPr>
          <w:rStyle w:val="Strong"/>
          <w:b w:val="0"/>
          <w:bCs w:val="0"/>
        </w:rPr>
        <w:t xml:space="preserve">. </w:t>
      </w:r>
    </w:p>
    <w:p w14:paraId="6B3DFB57" w14:textId="6F326DE4" w:rsidR="00541812" w:rsidRPr="00CF35CA" w:rsidRDefault="00415392" w:rsidP="002D6883">
      <w:pPr>
        <w:spacing w:line="276" w:lineRule="auto"/>
      </w:pPr>
      <w:r>
        <w:rPr>
          <w:lang w:val="en-US"/>
        </w:rPr>
        <w:t xml:space="preserve">Our study has provided support for </w:t>
      </w:r>
      <w:r w:rsidRPr="00BA4AA7">
        <w:rPr>
          <w:color w:val="00B0F0"/>
          <w:lang w:val="en-US"/>
        </w:rPr>
        <w:t xml:space="preserve">the reproductive assurance hypothesis </w:t>
      </w:r>
      <w:r>
        <w:rPr>
          <w:lang w:val="en-US"/>
        </w:rPr>
        <w:t xml:space="preserve">because </w:t>
      </w:r>
      <w:r>
        <w:rPr>
          <w:i/>
          <w:iCs/>
          <w:lang w:val="en-US"/>
        </w:rPr>
        <w:t>S. obtusifolia</w:t>
      </w:r>
      <w:r>
        <w:t xml:space="preserve"> can set viable seed from </w:t>
      </w:r>
      <w:r w:rsidR="00450632">
        <w:t>self-pollen</w:t>
      </w:r>
      <w:r w:rsidR="00BA4AA7">
        <w:t xml:space="preserve"> and reproduce asexually</w:t>
      </w:r>
      <w:r w:rsidR="00C423DD">
        <w:t>.</w:t>
      </w:r>
      <w:r w:rsidR="00BA4AA7">
        <w:t xml:space="preserve"> W</w:t>
      </w:r>
      <w:proofErr w:type="spellStart"/>
      <w:r w:rsidR="00450632">
        <w:rPr>
          <w:lang w:val="en-US"/>
        </w:rPr>
        <w:t>e</w:t>
      </w:r>
      <w:proofErr w:type="spellEnd"/>
      <w:r w:rsidR="00450632">
        <w:rPr>
          <w:lang w:val="en-US"/>
        </w:rPr>
        <w:t xml:space="preserve"> found that </w:t>
      </w:r>
      <w:r w:rsidR="00450632">
        <w:rPr>
          <w:i/>
          <w:iCs/>
          <w:lang w:val="en-US"/>
        </w:rPr>
        <w:t xml:space="preserve">S. obtusifolia </w:t>
      </w:r>
      <w:r w:rsidR="00450632">
        <w:rPr>
          <w:lang w:val="en-US"/>
        </w:rPr>
        <w:t xml:space="preserve">can set viable </w:t>
      </w:r>
      <w:r w:rsidR="001A11CD">
        <w:rPr>
          <w:lang w:val="en-US"/>
        </w:rPr>
        <w:t xml:space="preserve">some </w:t>
      </w:r>
      <w:r w:rsidR="00450632">
        <w:rPr>
          <w:lang w:val="en-US"/>
        </w:rPr>
        <w:t>seed in the absence of pollinators altogether, which likely contributes to its invasion success. This is particularly important because it exhibits the specialised buzz pollination syndrome</w:t>
      </w:r>
      <w:r w:rsidR="00E05A0D">
        <w:rPr>
          <w:lang w:val="en-US"/>
        </w:rPr>
        <w:t>. When introduced to a</w:t>
      </w:r>
      <w:r w:rsidR="00BA4AA7">
        <w:rPr>
          <w:lang w:val="en-US"/>
        </w:rPr>
        <w:t xml:space="preserve"> new</w:t>
      </w:r>
      <w:r w:rsidR="00E05A0D">
        <w:rPr>
          <w:lang w:val="en-US"/>
        </w:rPr>
        <w:t xml:space="preserve"> region</w:t>
      </w:r>
      <w:r w:rsidR="00BA2B84">
        <w:rPr>
          <w:lang w:val="en-US"/>
        </w:rPr>
        <w:t>,</w:t>
      </w:r>
      <w:r w:rsidR="00E05A0D">
        <w:rPr>
          <w:lang w:val="en-US"/>
        </w:rPr>
        <w:t xml:space="preserve"> </w:t>
      </w:r>
      <w:r w:rsidR="005F7CFB">
        <w:rPr>
          <w:i/>
          <w:iCs/>
          <w:lang w:val="en-US"/>
        </w:rPr>
        <w:t>S. obtusifolia</w:t>
      </w:r>
      <w:r w:rsidR="00E05A0D">
        <w:rPr>
          <w:lang w:val="en-US"/>
        </w:rPr>
        <w:t xml:space="preserve"> does not need to find pollinators that can access pollen from poricidal anthers to set seed and reproduce. </w:t>
      </w:r>
      <w:r w:rsidR="005F7CFB">
        <w:rPr>
          <w:lang w:val="en-US"/>
        </w:rPr>
        <w:t xml:space="preserve">Finally, our study demonstrated that </w:t>
      </w:r>
      <w:r w:rsidR="005F7CFB">
        <w:rPr>
          <w:i/>
          <w:iCs/>
          <w:lang w:val="en-US"/>
        </w:rPr>
        <w:t xml:space="preserve">S. obtusifolia </w:t>
      </w:r>
      <w:r w:rsidR="005F7CFB">
        <w:rPr>
          <w:lang w:val="en-US"/>
        </w:rPr>
        <w:t xml:space="preserve">was pollen limited in its invasive range, but </w:t>
      </w:r>
      <w:r w:rsidR="001A11CD">
        <w:rPr>
          <w:lang w:val="en-US"/>
        </w:rPr>
        <w:t xml:space="preserve">a </w:t>
      </w:r>
      <w:r w:rsidR="005F7CFB">
        <w:rPr>
          <w:lang w:val="en-US"/>
        </w:rPr>
        <w:t xml:space="preserve">significant </w:t>
      </w:r>
      <w:r w:rsidR="00541812">
        <w:rPr>
          <w:lang w:val="en-US"/>
        </w:rPr>
        <w:t>number</w:t>
      </w:r>
      <w:r w:rsidR="005F7CFB">
        <w:rPr>
          <w:lang w:val="en-US"/>
        </w:rPr>
        <w:t xml:space="preserve"> of viable seed was still produced so it is unlikely that this </w:t>
      </w:r>
      <w:r w:rsidR="00541812">
        <w:rPr>
          <w:lang w:val="en-US"/>
        </w:rPr>
        <w:t xml:space="preserve">prevents invasion success. </w:t>
      </w:r>
      <w:r w:rsidR="00F916E6">
        <w:rPr>
          <w:lang w:val="en-US"/>
        </w:rPr>
        <w:t xml:space="preserve">The next logical steps are to determine whether </w:t>
      </w:r>
      <w:r w:rsidR="00CF35CA">
        <w:rPr>
          <w:i/>
          <w:iCs/>
          <w:lang w:val="en-US"/>
        </w:rPr>
        <w:t>S. obtusifolia</w:t>
      </w:r>
      <w:r w:rsidR="00CF35CA">
        <w:t xml:space="preserve"> is seed limited</w:t>
      </w:r>
      <w:r w:rsidR="00243D8A">
        <w:t xml:space="preserve"> and the likely viable seeds observed here, do, in fact germinate. </w:t>
      </w:r>
    </w:p>
    <w:p w14:paraId="3B2DFF22" w14:textId="4F69969C" w:rsidR="00420165" w:rsidRPr="00597957" w:rsidRDefault="00420165" w:rsidP="00A8559A">
      <w:pPr>
        <w:rPr>
          <w:rStyle w:val="Strong"/>
          <w:b w:val="0"/>
          <w:bCs w:val="0"/>
        </w:rPr>
      </w:pPr>
      <w:r>
        <w:rPr>
          <w:rStyle w:val="Strong"/>
        </w:rPr>
        <w:t>Author contributions</w:t>
      </w:r>
      <w:r w:rsidR="00573B48">
        <w:rPr>
          <w:rStyle w:val="Strong"/>
        </w:rPr>
        <w:t xml:space="preserve"> </w:t>
      </w:r>
    </w:p>
    <w:p w14:paraId="425E1B2D" w14:textId="2706145B" w:rsidR="00420165" w:rsidRPr="00765C9E" w:rsidRDefault="00420165" w:rsidP="00A8559A">
      <w:pPr>
        <w:rPr>
          <w:rStyle w:val="Strong"/>
          <w:b w:val="0"/>
          <w:bCs w:val="0"/>
        </w:rPr>
      </w:pPr>
      <w:r>
        <w:rPr>
          <w:rStyle w:val="Strong"/>
        </w:rPr>
        <w:t xml:space="preserve">Acknowledgements </w:t>
      </w:r>
      <w:r w:rsidR="00765C9E">
        <w:rPr>
          <w:rStyle w:val="Strong"/>
          <w:b w:val="0"/>
          <w:bCs w:val="0"/>
        </w:rPr>
        <w:t>field assistants/Abiel</w:t>
      </w:r>
      <w:r w:rsidR="0013002F">
        <w:rPr>
          <w:rStyle w:val="Strong"/>
          <w:b w:val="0"/>
          <w:bCs w:val="0"/>
        </w:rPr>
        <w:t>.</w:t>
      </w:r>
    </w:p>
    <w:p w14:paraId="46CFCF83" w14:textId="78BB3E9E" w:rsidR="00277CEB" w:rsidRPr="0035636A" w:rsidRDefault="00277CEB" w:rsidP="00A8559A">
      <w:pPr>
        <w:rPr>
          <w:rStyle w:val="Strong"/>
          <w:b w:val="0"/>
          <w:bCs w:val="0"/>
        </w:rPr>
      </w:pPr>
      <w:r w:rsidRPr="00277CEB">
        <w:rPr>
          <w:rStyle w:val="Strong"/>
        </w:rPr>
        <w:t>Funding information</w:t>
      </w:r>
      <w:r w:rsidR="0035636A">
        <w:rPr>
          <w:rStyle w:val="Strong"/>
        </w:rPr>
        <w:t xml:space="preserve"> </w:t>
      </w:r>
      <w:r w:rsidR="00A8559A">
        <w:rPr>
          <w:rStyle w:val="Strong"/>
          <w:b w:val="0"/>
          <w:bCs w:val="0"/>
        </w:rPr>
        <w:t xml:space="preserve">ATH, CSE, and </w:t>
      </w:r>
      <w:r w:rsidR="0035636A">
        <w:rPr>
          <w:rStyle w:val="Strong"/>
          <w:b w:val="0"/>
          <w:bCs w:val="0"/>
        </w:rPr>
        <w:t xml:space="preserve">ATBC </w:t>
      </w:r>
      <w:r w:rsidR="00A8559A">
        <w:rPr>
          <w:rStyle w:val="Strong"/>
          <w:b w:val="0"/>
          <w:bCs w:val="0"/>
        </w:rPr>
        <w:t>g</w:t>
      </w:r>
      <w:r w:rsidR="0035636A">
        <w:rPr>
          <w:rStyle w:val="Strong"/>
          <w:b w:val="0"/>
          <w:bCs w:val="0"/>
        </w:rPr>
        <w:t>rant</w:t>
      </w:r>
      <w:r w:rsidR="00A8559A">
        <w:rPr>
          <w:rStyle w:val="Strong"/>
          <w:b w:val="0"/>
          <w:bCs w:val="0"/>
        </w:rPr>
        <w:t>s</w:t>
      </w:r>
      <w:r w:rsidR="0035636A">
        <w:rPr>
          <w:rStyle w:val="Strong"/>
          <w:b w:val="0"/>
          <w:bCs w:val="0"/>
        </w:rPr>
        <w:t xml:space="preserve">; </w:t>
      </w:r>
      <w:r w:rsidR="00A8559A" w:rsidRPr="00A8559A">
        <w:rPr>
          <w:rStyle w:val="Strong"/>
          <w:b w:val="0"/>
          <w:bCs w:val="0"/>
        </w:rPr>
        <w:t>Laura C. Lopresti was supported by the Australian Government</w:t>
      </w:r>
      <w:r w:rsidR="00A8559A">
        <w:rPr>
          <w:rStyle w:val="Strong"/>
          <w:b w:val="0"/>
          <w:bCs w:val="0"/>
        </w:rPr>
        <w:t xml:space="preserve"> </w:t>
      </w:r>
      <w:r w:rsidR="00A8559A" w:rsidRPr="00A8559A">
        <w:rPr>
          <w:rStyle w:val="Strong"/>
          <w:b w:val="0"/>
          <w:bCs w:val="0"/>
        </w:rPr>
        <w:t>Research Training Program Scholarship</w:t>
      </w:r>
      <w:r w:rsidR="00A8559A">
        <w:rPr>
          <w:rStyle w:val="Strong"/>
          <w:b w:val="0"/>
          <w:bCs w:val="0"/>
        </w:rPr>
        <w:t xml:space="preserve">. </w:t>
      </w:r>
    </w:p>
    <w:p w14:paraId="5ECA489F" w14:textId="52AFA6F8" w:rsidR="00502E22" w:rsidRPr="00C505AF" w:rsidRDefault="00502E22" w:rsidP="00065EEE">
      <w:pPr>
        <w:rPr>
          <w:rStyle w:val="Strong"/>
          <w:b w:val="0"/>
          <w:bCs w:val="0"/>
        </w:rPr>
      </w:pPr>
      <w:r w:rsidRPr="00502E22">
        <w:rPr>
          <w:rStyle w:val="Strong"/>
        </w:rPr>
        <w:t>Ethics statement</w:t>
      </w:r>
      <w:r w:rsidR="0035636A">
        <w:rPr>
          <w:rStyle w:val="Strong"/>
        </w:rPr>
        <w:t xml:space="preserve"> </w:t>
      </w:r>
      <w:r w:rsidR="00C505AF" w:rsidRPr="00C505AF">
        <w:rPr>
          <w:rStyle w:val="Strong"/>
          <w:b w:val="0"/>
          <w:bCs w:val="0"/>
        </w:rPr>
        <w:t>We were not required to complete an ethical assessment prior to conducting our research.</w:t>
      </w:r>
    </w:p>
    <w:p w14:paraId="380D7EE7" w14:textId="52695A87" w:rsidR="00502E22" w:rsidRPr="0035636A" w:rsidRDefault="00502E22" w:rsidP="00065EEE">
      <w:pPr>
        <w:rPr>
          <w:rStyle w:val="Strong"/>
          <w:b w:val="0"/>
          <w:bCs w:val="0"/>
        </w:rPr>
      </w:pPr>
      <w:r w:rsidRPr="00502E22">
        <w:rPr>
          <w:rStyle w:val="Strong"/>
        </w:rPr>
        <w:t>Competing interests statement</w:t>
      </w:r>
      <w:r w:rsidR="0035636A">
        <w:rPr>
          <w:rStyle w:val="Strong"/>
        </w:rPr>
        <w:t xml:space="preserve"> </w:t>
      </w:r>
      <w:r w:rsidR="00796E2F" w:rsidRPr="00796E2F">
        <w:rPr>
          <w:rStyle w:val="Strong"/>
          <w:b w:val="0"/>
          <w:bCs w:val="0"/>
        </w:rPr>
        <w:t>We declare we have no competing interests</w:t>
      </w:r>
      <w:r w:rsidR="0035636A">
        <w:rPr>
          <w:rStyle w:val="Strong"/>
          <w:b w:val="0"/>
          <w:bCs w:val="0"/>
        </w:rPr>
        <w:t>.</w:t>
      </w:r>
    </w:p>
    <w:p w14:paraId="06BD7BA7" w14:textId="603D1919" w:rsidR="00A8559A" w:rsidRPr="00A8559A" w:rsidRDefault="00502E22" w:rsidP="00015632">
      <w:pPr>
        <w:rPr>
          <w:rStyle w:val="Strong"/>
          <w:b w:val="0"/>
          <w:bCs w:val="0"/>
          <w:i/>
          <w:iCs/>
        </w:rPr>
      </w:pPr>
      <w:r w:rsidRPr="00502E22">
        <w:rPr>
          <w:rStyle w:val="Strong"/>
        </w:rPr>
        <w:t>Data accessibility statement</w:t>
      </w:r>
      <w:r w:rsidR="0035636A">
        <w:rPr>
          <w:rStyle w:val="Strong"/>
        </w:rPr>
        <w:t xml:space="preserve"> </w:t>
      </w:r>
      <w:proofErr w:type="gramStart"/>
      <w:r w:rsidR="00015632" w:rsidRPr="00015632">
        <w:rPr>
          <w:rStyle w:val="Strong"/>
          <w:b w:val="0"/>
          <w:bCs w:val="0"/>
        </w:rPr>
        <w:t>The</w:t>
      </w:r>
      <w:proofErr w:type="gramEnd"/>
      <w:r w:rsidR="00015632" w:rsidRPr="00015632">
        <w:rPr>
          <w:rStyle w:val="Strong"/>
          <w:b w:val="0"/>
          <w:bCs w:val="0"/>
        </w:rPr>
        <w:t xml:space="preserve"> data sets </w:t>
      </w:r>
      <w:r w:rsidR="00015632">
        <w:rPr>
          <w:rStyle w:val="Strong"/>
          <w:b w:val="0"/>
          <w:bCs w:val="0"/>
        </w:rPr>
        <w:t xml:space="preserve">and code </w:t>
      </w:r>
      <w:r w:rsidR="00015632" w:rsidRPr="00015632">
        <w:rPr>
          <w:rStyle w:val="Strong"/>
          <w:b w:val="0"/>
          <w:bCs w:val="0"/>
        </w:rPr>
        <w:t>generated during the current study are archived in</w:t>
      </w:r>
      <w:r w:rsidR="00A8559A">
        <w:rPr>
          <w:rStyle w:val="Strong"/>
          <w:b w:val="0"/>
          <w:bCs w:val="0"/>
        </w:rPr>
        <w:t xml:space="preserve"> </w:t>
      </w:r>
      <w:r w:rsidR="00015632" w:rsidRPr="00015632">
        <w:rPr>
          <w:rStyle w:val="Strong"/>
          <w:b w:val="0"/>
          <w:bCs w:val="0"/>
        </w:rPr>
        <w:t>the Research Data Australia repository and are publicly available:</w:t>
      </w:r>
      <w:r w:rsidR="00A8559A">
        <w:rPr>
          <w:rStyle w:val="Strong"/>
          <w:b w:val="0"/>
          <w:bCs w:val="0"/>
        </w:rPr>
        <w:t xml:space="preserve"> </w:t>
      </w:r>
      <w:r w:rsidR="00A8559A" w:rsidRPr="00A8559A">
        <w:rPr>
          <w:rStyle w:val="Strong"/>
          <w:b w:val="0"/>
          <w:bCs w:val="0"/>
          <w:i/>
          <w:iCs/>
          <w:highlight w:val="yellow"/>
        </w:rPr>
        <w:t>DOI to be added</w:t>
      </w:r>
    </w:p>
    <w:p w14:paraId="1C6C280F" w14:textId="19ED9434" w:rsidR="003672E1" w:rsidRPr="003672E1" w:rsidRDefault="003672E1" w:rsidP="00015632">
      <w:pPr>
        <w:rPr>
          <w:rStyle w:val="Strong"/>
          <w:b w:val="0"/>
          <w:bCs w:val="0"/>
        </w:rPr>
      </w:pPr>
      <w:r w:rsidRPr="003672E1">
        <w:rPr>
          <w:rStyle w:val="Strong"/>
        </w:rPr>
        <w:t>Artificial Intelligence (AI) declaration</w:t>
      </w:r>
      <w:r>
        <w:rPr>
          <w:rStyle w:val="Strong"/>
        </w:rPr>
        <w:t xml:space="preserve"> </w:t>
      </w:r>
      <w:r w:rsidR="00C9278E" w:rsidRPr="00C9278E">
        <w:rPr>
          <w:rStyle w:val="Strong"/>
          <w:b w:val="0"/>
          <w:bCs w:val="0"/>
        </w:rPr>
        <w:t>We have not used AI-assisted technologies in creating this article.</w:t>
      </w:r>
    </w:p>
    <w:p w14:paraId="6DFEAB2C" w14:textId="408EF167" w:rsidR="002714F7" w:rsidRDefault="002714F7" w:rsidP="00065EEE">
      <w:pPr>
        <w:rPr>
          <w:rStyle w:val="Strong"/>
        </w:rPr>
      </w:pPr>
      <w:r>
        <w:rPr>
          <w:rStyle w:val="Strong"/>
        </w:rPr>
        <w:t>References</w:t>
      </w:r>
    </w:p>
    <w:p w14:paraId="3772D1E7" w14:textId="77777777" w:rsidR="002714F7" w:rsidRPr="007D6288" w:rsidRDefault="002714F7" w:rsidP="002714F7">
      <w:pPr>
        <w:tabs>
          <w:tab w:val="left" w:pos="3564"/>
        </w:tabs>
        <w:rPr>
          <w:rStyle w:val="Strong"/>
          <w:b w:val="0"/>
          <w:bCs w:val="0"/>
          <w:color w:val="FF0000"/>
        </w:rPr>
      </w:pPr>
      <w:r w:rsidRPr="007D6288">
        <w:rPr>
          <w:rStyle w:val="Strong"/>
          <w:b w:val="0"/>
          <w:bCs w:val="0"/>
          <w:color w:val="FF0000"/>
        </w:rPr>
        <w:t>“</w:t>
      </w:r>
      <w:proofErr w:type="gramStart"/>
      <w:r w:rsidRPr="007D6288">
        <w:rPr>
          <w:rStyle w:val="Strong"/>
          <w:b w:val="0"/>
          <w:bCs w:val="0"/>
          <w:color w:val="FF0000"/>
        </w:rPr>
        <w:t>it</w:t>
      </w:r>
      <w:proofErr w:type="gramEnd"/>
      <w:r w:rsidRPr="007D6288">
        <w:rPr>
          <w:rStyle w:val="Strong"/>
          <w:b w:val="0"/>
          <w:bCs w:val="0"/>
          <w:color w:val="FF0000"/>
        </w:rPr>
        <w:t xml:space="preserve"> was also found that Senna is rather a heterogeneous </w:t>
      </w:r>
      <w:commentRangeStart w:id="30"/>
      <w:commentRangeStart w:id="31"/>
      <w:r w:rsidRPr="007D6288">
        <w:rPr>
          <w:rStyle w:val="Strong"/>
          <w:b w:val="0"/>
          <w:bCs w:val="0"/>
          <w:color w:val="FF0000"/>
        </w:rPr>
        <w:t>taxon</w:t>
      </w:r>
      <w:commentRangeEnd w:id="30"/>
      <w:r w:rsidRPr="007D6288">
        <w:rPr>
          <w:rStyle w:val="CommentReference"/>
          <w:color w:val="FF0000"/>
        </w:rPr>
        <w:commentReference w:id="30"/>
      </w:r>
      <w:commentRangeEnd w:id="31"/>
      <w:r>
        <w:rPr>
          <w:rStyle w:val="CommentReference"/>
        </w:rPr>
        <w:commentReference w:id="31"/>
      </w:r>
      <w:r w:rsidRPr="007D6288">
        <w:rPr>
          <w:rStyle w:val="Strong"/>
          <w:b w:val="0"/>
          <w:bCs w:val="0"/>
          <w:color w:val="FF0000"/>
        </w:rPr>
        <w:t>”</w:t>
      </w:r>
      <w:r w:rsidRPr="007D6288">
        <w:rPr>
          <w:rStyle w:val="Strong"/>
          <w:b w:val="0"/>
          <w:bCs w:val="0"/>
          <w:color w:val="FF0000"/>
        </w:rPr>
        <w:tab/>
      </w:r>
    </w:p>
    <w:p w14:paraId="31017003" w14:textId="60AEB58B" w:rsidR="002714F7" w:rsidRPr="002714F7" w:rsidRDefault="002714F7" w:rsidP="00065EEE">
      <w:pPr>
        <w:rPr>
          <w:rStyle w:val="Strong"/>
          <w:b w:val="0"/>
          <w:bCs w:val="0"/>
        </w:rPr>
      </w:pPr>
      <w:r>
        <w:rPr>
          <w:lang w:val="en-US"/>
        </w:rPr>
        <w:lastRenderedPageBreak/>
        <w:t>(</w:t>
      </w:r>
      <w:commentRangeStart w:id="32"/>
      <w:r>
        <w:rPr>
          <w:lang w:val="en-US"/>
        </w:rPr>
        <w:t xml:space="preserve">Randall </w:t>
      </w:r>
      <w:commentRangeEnd w:id="32"/>
      <w:r>
        <w:rPr>
          <w:rStyle w:val="CommentReference"/>
        </w:rPr>
        <w:commentReference w:id="32"/>
      </w:r>
      <w:r>
        <w:rPr>
          <w:lang w:val="en-US"/>
        </w:rPr>
        <w:t xml:space="preserve">1970; </w:t>
      </w:r>
      <w:proofErr w:type="spellStart"/>
      <w:r>
        <w:rPr>
          <w:lang w:val="en-US"/>
        </w:rPr>
        <w:t>Resende</w:t>
      </w:r>
      <w:proofErr w:type="spellEnd"/>
      <w:r>
        <w:rPr>
          <w:lang w:val="en-US"/>
        </w:rPr>
        <w:t xml:space="preserve"> et ai/ 2014; </w:t>
      </w:r>
      <w:proofErr w:type="spellStart"/>
      <w:r>
        <w:rPr>
          <w:lang w:val="en-US"/>
        </w:rPr>
        <w:t>Holamn</w:t>
      </w:r>
      <w:proofErr w:type="spellEnd"/>
      <w:r>
        <w:rPr>
          <w:lang w:val="en-US"/>
        </w:rPr>
        <w:t xml:space="preserve"> and Playford 200;</w:t>
      </w:r>
      <w:r w:rsidRPr="00712762">
        <w:t xml:space="preserve"> </w:t>
      </w:r>
      <w:commentRangeStart w:id="33"/>
      <w:commentRangeStart w:id="34"/>
      <w:proofErr w:type="spellStart"/>
      <w:r w:rsidRPr="00712762">
        <w:rPr>
          <w:lang w:val="en-US"/>
        </w:rPr>
        <w:t>Delnevo</w:t>
      </w:r>
      <w:proofErr w:type="spellEnd"/>
      <w:r>
        <w:rPr>
          <w:lang w:val="en-US"/>
        </w:rPr>
        <w:t xml:space="preserve"> </w:t>
      </w:r>
      <w:commentRangeEnd w:id="33"/>
      <w:r>
        <w:rPr>
          <w:rStyle w:val="CommentReference"/>
        </w:rPr>
        <w:commentReference w:id="33"/>
      </w:r>
      <w:commentRangeEnd w:id="34"/>
      <w:r>
        <w:rPr>
          <w:rStyle w:val="CommentReference"/>
        </w:rPr>
        <w:commentReference w:id="34"/>
      </w:r>
      <w:r>
        <w:rPr>
          <w:lang w:val="en-US"/>
        </w:rPr>
        <w:t>et al. 2024)</w:t>
      </w:r>
    </w:p>
    <w:p w14:paraId="75B24133" w14:textId="332D5ABC" w:rsidR="00065EEE" w:rsidRDefault="00065EEE" w:rsidP="00065EEE">
      <w:pPr>
        <w:rPr>
          <w:rStyle w:val="Strong"/>
        </w:rPr>
      </w:pPr>
      <w:r>
        <w:rPr>
          <w:rStyle w:val="Strong"/>
        </w:rPr>
        <w:t xml:space="preserve">Supplementary </w:t>
      </w:r>
      <w:r w:rsidR="00791C9E">
        <w:rPr>
          <w:rStyle w:val="Strong"/>
        </w:rPr>
        <w:t>data</w:t>
      </w:r>
    </w:p>
    <w:p w14:paraId="5D0FDE09" w14:textId="79C2F628" w:rsidR="00053087" w:rsidRDefault="00C0131C" w:rsidP="00065EEE">
      <w:pPr>
        <w:rPr>
          <w:rStyle w:val="Strong"/>
          <w:b w:val="0"/>
          <w:bCs w:val="0"/>
        </w:rPr>
      </w:pPr>
      <w:r>
        <w:rPr>
          <w:rStyle w:val="Strong"/>
          <w:noProof/>
          <w:sz w:val="16"/>
          <w:szCs w:val="16"/>
        </w:rPr>
        <w:drawing>
          <wp:anchor distT="0" distB="0" distL="114300" distR="114300" simplePos="0" relativeHeight="251659265" behindDoc="0" locked="0" layoutInCell="1" allowOverlap="1" wp14:anchorId="76835A61" wp14:editId="3DBBC83C">
            <wp:simplePos x="0" y="0"/>
            <wp:positionH relativeFrom="margin">
              <wp:posOffset>-673430</wp:posOffset>
            </wp:positionH>
            <wp:positionV relativeFrom="paragraph">
              <wp:posOffset>993521</wp:posOffset>
            </wp:positionV>
            <wp:extent cx="7008495" cy="2801620"/>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14780" b="14233"/>
                    <a:stretch/>
                  </pic:blipFill>
                  <pic:spPr bwMode="auto">
                    <a:xfrm>
                      <a:off x="0" y="0"/>
                      <a:ext cx="7008495" cy="2801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3087">
        <w:rPr>
          <w:rStyle w:val="Strong"/>
        </w:rPr>
        <w:t xml:space="preserve">Figure S1 </w:t>
      </w:r>
      <w:r w:rsidR="00E427A1" w:rsidRPr="00E427A1">
        <w:rPr>
          <w:rStyle w:val="Strong"/>
          <w:b w:val="0"/>
          <w:bCs w:val="0"/>
        </w:rPr>
        <w:t xml:space="preserve">Mean (+-SE) count of seeds per </w:t>
      </w:r>
      <w:r w:rsidR="00E427A1">
        <w:rPr>
          <w:rStyle w:val="Strong"/>
          <w:b w:val="0"/>
          <w:bCs w:val="0"/>
        </w:rPr>
        <w:t>pod</w:t>
      </w:r>
      <w:r w:rsidR="00E427A1" w:rsidRPr="00E427A1">
        <w:rPr>
          <w:rStyle w:val="Strong"/>
          <w:b w:val="0"/>
          <w:bCs w:val="0"/>
        </w:rPr>
        <w:t xml:space="preserve"> after exposure to one of six manipulative pollination treatments. Data is pooled across sites within each range. Within each range, bars surmounted with different letters are significantly different, according to pairwise comparison </w:t>
      </w:r>
      <w:r w:rsidR="00E427A1" w:rsidRPr="00C0131C">
        <w:rPr>
          <w:rStyle w:val="Strong"/>
          <w:b w:val="0"/>
          <w:bCs w:val="0"/>
        </w:rPr>
        <w:t>where pollinator exclusion is the reference level after a</w:t>
      </w:r>
      <w:r w:rsidR="00E427A1" w:rsidRPr="00E427A1">
        <w:rPr>
          <w:rStyle w:val="Strong"/>
          <w:b w:val="0"/>
          <w:bCs w:val="0"/>
        </w:rPr>
        <w:t xml:space="preserve"> generalised linear mixed model</w:t>
      </w:r>
      <w:r w:rsidR="00E427A1">
        <w:rPr>
          <w:rStyle w:val="Strong"/>
          <w:b w:val="0"/>
          <w:bCs w:val="0"/>
        </w:rPr>
        <w:t xml:space="preserve">. </w:t>
      </w:r>
    </w:p>
    <w:p w14:paraId="300F9754" w14:textId="0C3CA269" w:rsidR="00C0131C" w:rsidRPr="00C0131C" w:rsidRDefault="00C0131C" w:rsidP="00065EEE">
      <w:pPr>
        <w:rPr>
          <w:rStyle w:val="Strong"/>
        </w:rPr>
      </w:pPr>
    </w:p>
    <w:p w14:paraId="527C35D1" w14:textId="4C4E7A9F" w:rsidR="00065EEE" w:rsidRPr="00E427A1" w:rsidRDefault="00065EEE" w:rsidP="00065EEE">
      <w:pPr>
        <w:rPr>
          <w:rStyle w:val="Strong"/>
          <w:b w:val="0"/>
          <w:bCs w:val="0"/>
        </w:rPr>
      </w:pPr>
      <w:r>
        <w:rPr>
          <w:rStyle w:val="Strong"/>
        </w:rPr>
        <w:t>Table S1</w:t>
      </w:r>
      <w:r w:rsidR="00053087">
        <w:rPr>
          <w:rStyle w:val="Strong"/>
        </w:rPr>
        <w:t xml:space="preserve"> </w:t>
      </w:r>
      <w:r w:rsidR="00E427A1">
        <w:rPr>
          <w:rStyle w:val="Strong"/>
          <w:b w:val="0"/>
          <w:bCs w:val="0"/>
          <w:i/>
          <w:iCs/>
        </w:rPr>
        <w:t xml:space="preserve">Senna obtusifolia </w:t>
      </w:r>
      <w:r w:rsidR="00E427A1">
        <w:rPr>
          <w:rStyle w:val="Strong"/>
          <w:b w:val="0"/>
          <w:bCs w:val="0"/>
        </w:rPr>
        <w:t>populations used in the study.</w:t>
      </w:r>
    </w:p>
    <w:tbl>
      <w:tblPr>
        <w:tblStyle w:val="TableGrid"/>
        <w:tblW w:w="0" w:type="auto"/>
        <w:tblLook w:val="04A0" w:firstRow="1" w:lastRow="0" w:firstColumn="1" w:lastColumn="0" w:noHBand="0" w:noVBand="1"/>
      </w:tblPr>
      <w:tblGrid>
        <w:gridCol w:w="4531"/>
        <w:gridCol w:w="2410"/>
        <w:gridCol w:w="2075"/>
      </w:tblGrid>
      <w:tr w:rsidR="00065EEE" w14:paraId="753288B0" w14:textId="77777777" w:rsidTr="00591F06">
        <w:tc>
          <w:tcPr>
            <w:tcW w:w="4531" w:type="dxa"/>
          </w:tcPr>
          <w:p w14:paraId="0229692C" w14:textId="77777777" w:rsidR="00065EEE" w:rsidRDefault="00065EEE" w:rsidP="00591F06">
            <w:pPr>
              <w:rPr>
                <w:rStyle w:val="Strong"/>
              </w:rPr>
            </w:pPr>
            <w:r>
              <w:rPr>
                <w:rStyle w:val="Strong"/>
              </w:rPr>
              <w:t xml:space="preserve">Population </w:t>
            </w:r>
          </w:p>
        </w:tc>
        <w:tc>
          <w:tcPr>
            <w:tcW w:w="2410" w:type="dxa"/>
          </w:tcPr>
          <w:p w14:paraId="09B47316" w14:textId="77777777" w:rsidR="00065EEE" w:rsidRDefault="00065EEE" w:rsidP="00591F06">
            <w:pPr>
              <w:rPr>
                <w:rStyle w:val="Strong"/>
              </w:rPr>
            </w:pPr>
            <w:r>
              <w:rPr>
                <w:rStyle w:val="Strong"/>
              </w:rPr>
              <w:t>Latitude</w:t>
            </w:r>
          </w:p>
        </w:tc>
        <w:tc>
          <w:tcPr>
            <w:tcW w:w="2075" w:type="dxa"/>
          </w:tcPr>
          <w:p w14:paraId="6AAFCC03" w14:textId="77777777" w:rsidR="00065EEE" w:rsidRDefault="00065EEE" w:rsidP="00591F06">
            <w:pPr>
              <w:rPr>
                <w:rStyle w:val="Strong"/>
              </w:rPr>
            </w:pPr>
            <w:r>
              <w:rPr>
                <w:rStyle w:val="Strong"/>
              </w:rPr>
              <w:t>Longitude</w:t>
            </w:r>
          </w:p>
        </w:tc>
      </w:tr>
      <w:tr w:rsidR="00065EEE" w14:paraId="00548A3F" w14:textId="77777777" w:rsidTr="00591F06">
        <w:tc>
          <w:tcPr>
            <w:tcW w:w="4531" w:type="dxa"/>
            <w:vAlign w:val="bottom"/>
          </w:tcPr>
          <w:p w14:paraId="2EB2B14A" w14:textId="77777777" w:rsidR="00065EEE" w:rsidRPr="00811E9E" w:rsidRDefault="00065EEE" w:rsidP="00591F06">
            <w:pPr>
              <w:rPr>
                <w:rStyle w:val="Strong"/>
                <w:b w:val="0"/>
                <w:bCs w:val="0"/>
              </w:rPr>
            </w:pPr>
            <w:r>
              <w:rPr>
                <w:rFonts w:ascii="Calibri" w:hAnsi="Calibri" w:cs="Calibri"/>
                <w:color w:val="000000"/>
              </w:rPr>
              <w:t>Trinity Beach QLD, Australia</w:t>
            </w:r>
          </w:p>
        </w:tc>
        <w:tc>
          <w:tcPr>
            <w:tcW w:w="2410" w:type="dxa"/>
            <w:vAlign w:val="bottom"/>
          </w:tcPr>
          <w:p w14:paraId="18482659" w14:textId="77777777" w:rsidR="00065EEE" w:rsidRPr="001A11CD" w:rsidRDefault="00065EEE" w:rsidP="00591F06">
            <w:pPr>
              <w:rPr>
                <w:rStyle w:val="Strong"/>
                <w:b w:val="0"/>
                <w:bCs w:val="0"/>
                <w:color w:val="FF0000"/>
              </w:rPr>
            </w:pPr>
            <w:r w:rsidRPr="001A11CD">
              <w:rPr>
                <w:rFonts w:ascii="Calibri" w:hAnsi="Calibri" w:cs="Calibri"/>
                <w:color w:val="FF0000"/>
              </w:rPr>
              <w:t>-1343.54672</w:t>
            </w:r>
          </w:p>
        </w:tc>
        <w:tc>
          <w:tcPr>
            <w:tcW w:w="2075" w:type="dxa"/>
            <w:vAlign w:val="bottom"/>
          </w:tcPr>
          <w:p w14:paraId="22F3DC3B" w14:textId="77777777" w:rsidR="00065EEE" w:rsidRPr="001A11CD" w:rsidRDefault="00065EEE" w:rsidP="00591F06">
            <w:pPr>
              <w:rPr>
                <w:rStyle w:val="Strong"/>
                <w:b w:val="0"/>
                <w:bCs w:val="0"/>
                <w:color w:val="FF0000"/>
              </w:rPr>
            </w:pPr>
            <w:r w:rsidRPr="001A11CD">
              <w:rPr>
                <w:rFonts w:ascii="Calibri" w:hAnsi="Calibri" w:cs="Calibri"/>
                <w:color w:val="FF0000"/>
              </w:rPr>
              <w:t>11654.73632</w:t>
            </w:r>
          </w:p>
        </w:tc>
      </w:tr>
      <w:tr w:rsidR="00065EEE" w14:paraId="3B02164B" w14:textId="77777777" w:rsidTr="00591F06">
        <w:tc>
          <w:tcPr>
            <w:tcW w:w="4531" w:type="dxa"/>
            <w:vAlign w:val="bottom"/>
          </w:tcPr>
          <w:p w14:paraId="464838F3" w14:textId="77777777" w:rsidR="00065EEE" w:rsidRPr="00811E9E" w:rsidRDefault="00065EEE" w:rsidP="00591F06">
            <w:pPr>
              <w:rPr>
                <w:rStyle w:val="Strong"/>
                <w:b w:val="0"/>
                <w:bCs w:val="0"/>
              </w:rPr>
            </w:pPr>
            <w:r>
              <w:rPr>
                <w:rFonts w:ascii="Calibri" w:hAnsi="Calibri" w:cs="Calibri"/>
                <w:color w:val="000000"/>
              </w:rPr>
              <w:t>White Rock QLD, Australia</w:t>
            </w:r>
          </w:p>
        </w:tc>
        <w:tc>
          <w:tcPr>
            <w:tcW w:w="2410" w:type="dxa"/>
            <w:vAlign w:val="bottom"/>
          </w:tcPr>
          <w:p w14:paraId="5BBDA69B" w14:textId="77777777" w:rsidR="00065EEE" w:rsidRPr="001A11CD" w:rsidRDefault="00065EEE" w:rsidP="00591F06">
            <w:pPr>
              <w:rPr>
                <w:rStyle w:val="Strong"/>
                <w:b w:val="0"/>
                <w:bCs w:val="0"/>
                <w:color w:val="FF0000"/>
              </w:rPr>
            </w:pPr>
            <w:r w:rsidRPr="001A11CD">
              <w:rPr>
                <w:rFonts w:ascii="Calibri" w:hAnsi="Calibri" w:cs="Calibri"/>
                <w:color w:val="FF0000"/>
              </w:rPr>
              <w:t>-2377.614571</w:t>
            </w:r>
          </w:p>
        </w:tc>
        <w:tc>
          <w:tcPr>
            <w:tcW w:w="2075" w:type="dxa"/>
            <w:vAlign w:val="bottom"/>
          </w:tcPr>
          <w:p w14:paraId="15AD78DB" w14:textId="77777777" w:rsidR="00065EEE" w:rsidRPr="001A11CD" w:rsidRDefault="00065EEE" w:rsidP="00591F06">
            <w:pPr>
              <w:rPr>
                <w:rStyle w:val="Strong"/>
                <w:b w:val="0"/>
                <w:bCs w:val="0"/>
                <w:color w:val="FF0000"/>
              </w:rPr>
            </w:pPr>
            <w:r w:rsidRPr="001A11CD">
              <w:rPr>
                <w:rFonts w:ascii="Calibri" w:hAnsi="Calibri" w:cs="Calibri"/>
                <w:color w:val="FF0000"/>
              </w:rPr>
              <w:t>20405.26943</w:t>
            </w:r>
          </w:p>
        </w:tc>
      </w:tr>
      <w:tr w:rsidR="00065EEE" w14:paraId="4FD0EAD6" w14:textId="77777777" w:rsidTr="00591F06">
        <w:tc>
          <w:tcPr>
            <w:tcW w:w="4531" w:type="dxa"/>
            <w:vAlign w:val="bottom"/>
          </w:tcPr>
          <w:p w14:paraId="5A1DFF94" w14:textId="77777777" w:rsidR="00065EEE" w:rsidRPr="00811E9E" w:rsidRDefault="00065EEE" w:rsidP="00591F06">
            <w:pPr>
              <w:rPr>
                <w:rStyle w:val="Strong"/>
                <w:b w:val="0"/>
                <w:bCs w:val="0"/>
              </w:rPr>
            </w:pPr>
            <w:r>
              <w:rPr>
                <w:rFonts w:ascii="Calibri" w:hAnsi="Calibri" w:cs="Calibri"/>
                <w:color w:val="000000"/>
              </w:rPr>
              <w:t>Freshwater QLD, Australia</w:t>
            </w:r>
          </w:p>
        </w:tc>
        <w:tc>
          <w:tcPr>
            <w:tcW w:w="2410" w:type="dxa"/>
            <w:vAlign w:val="bottom"/>
          </w:tcPr>
          <w:p w14:paraId="4BE2C3C8" w14:textId="77777777" w:rsidR="00065EEE" w:rsidRPr="001A11CD" w:rsidRDefault="00065EEE" w:rsidP="00591F06">
            <w:pPr>
              <w:rPr>
                <w:rStyle w:val="Strong"/>
                <w:b w:val="0"/>
                <w:bCs w:val="0"/>
                <w:color w:val="FF0000"/>
              </w:rPr>
            </w:pPr>
            <w:r w:rsidRPr="001A11CD">
              <w:rPr>
                <w:rFonts w:ascii="Calibri" w:hAnsi="Calibri" w:cs="Calibri"/>
                <w:color w:val="FF0000"/>
              </w:rPr>
              <w:t>-1315.055979</w:t>
            </w:r>
          </w:p>
        </w:tc>
        <w:tc>
          <w:tcPr>
            <w:tcW w:w="2075" w:type="dxa"/>
            <w:vAlign w:val="bottom"/>
          </w:tcPr>
          <w:p w14:paraId="557DA287" w14:textId="77777777" w:rsidR="00065EEE" w:rsidRPr="001A11CD" w:rsidRDefault="00065EEE" w:rsidP="00591F06">
            <w:pPr>
              <w:rPr>
                <w:rStyle w:val="Strong"/>
                <w:b w:val="0"/>
                <w:bCs w:val="0"/>
                <w:color w:val="FF0000"/>
              </w:rPr>
            </w:pPr>
            <w:r w:rsidRPr="001A11CD">
              <w:rPr>
                <w:rFonts w:ascii="Calibri" w:hAnsi="Calibri" w:cs="Calibri"/>
                <w:color w:val="FF0000"/>
              </w:rPr>
              <w:t>11365.69191</w:t>
            </w:r>
          </w:p>
        </w:tc>
      </w:tr>
      <w:tr w:rsidR="00065EEE" w14:paraId="7156D547" w14:textId="77777777" w:rsidTr="00591F06">
        <w:tc>
          <w:tcPr>
            <w:tcW w:w="4531" w:type="dxa"/>
            <w:vAlign w:val="bottom"/>
          </w:tcPr>
          <w:p w14:paraId="1CCDECC2" w14:textId="77777777" w:rsidR="00065EEE" w:rsidRPr="00811E9E" w:rsidRDefault="00065EEE" w:rsidP="00591F06">
            <w:pPr>
              <w:rPr>
                <w:rStyle w:val="Strong"/>
                <w:b w:val="0"/>
                <w:bCs w:val="0"/>
              </w:rPr>
            </w:pPr>
            <w:r>
              <w:rPr>
                <w:rFonts w:ascii="Calibri" w:hAnsi="Calibri" w:cs="Calibri"/>
                <w:color w:val="000000"/>
              </w:rPr>
              <w:t>Barron River QLD, Australia</w:t>
            </w:r>
          </w:p>
        </w:tc>
        <w:tc>
          <w:tcPr>
            <w:tcW w:w="2410" w:type="dxa"/>
            <w:vAlign w:val="bottom"/>
          </w:tcPr>
          <w:p w14:paraId="2300A03A" w14:textId="77777777" w:rsidR="00065EEE" w:rsidRPr="001A11CD" w:rsidRDefault="00065EEE" w:rsidP="00591F06">
            <w:pPr>
              <w:rPr>
                <w:rStyle w:val="Strong"/>
                <w:b w:val="0"/>
                <w:bCs w:val="0"/>
                <w:color w:val="FF0000"/>
              </w:rPr>
            </w:pPr>
            <w:r w:rsidRPr="001A11CD">
              <w:rPr>
                <w:rFonts w:ascii="Calibri" w:hAnsi="Calibri" w:cs="Calibri"/>
                <w:color w:val="FF0000"/>
              </w:rPr>
              <w:t>-16.86610636</w:t>
            </w:r>
          </w:p>
        </w:tc>
        <w:tc>
          <w:tcPr>
            <w:tcW w:w="2075" w:type="dxa"/>
            <w:vAlign w:val="bottom"/>
          </w:tcPr>
          <w:p w14:paraId="6A0F8B10" w14:textId="77777777" w:rsidR="00065EEE" w:rsidRPr="001A11CD" w:rsidRDefault="00065EEE" w:rsidP="00591F06">
            <w:pPr>
              <w:rPr>
                <w:rStyle w:val="Strong"/>
                <w:b w:val="0"/>
                <w:bCs w:val="0"/>
                <w:color w:val="FF0000"/>
              </w:rPr>
            </w:pPr>
            <w:r w:rsidRPr="001A11CD">
              <w:rPr>
                <w:rFonts w:ascii="Calibri" w:hAnsi="Calibri" w:cs="Calibri"/>
                <w:color w:val="FF0000"/>
              </w:rPr>
              <w:t>145.6950007</w:t>
            </w:r>
          </w:p>
        </w:tc>
      </w:tr>
      <w:tr w:rsidR="00065EEE" w14:paraId="30F937A0" w14:textId="77777777" w:rsidTr="00591F06">
        <w:tc>
          <w:tcPr>
            <w:tcW w:w="4531" w:type="dxa"/>
          </w:tcPr>
          <w:p w14:paraId="2B40F749" w14:textId="77777777" w:rsidR="00065EEE" w:rsidRPr="00D37FF3" w:rsidRDefault="00065EEE" w:rsidP="00591F06">
            <w:pPr>
              <w:rPr>
                <w:rStyle w:val="Strong"/>
                <w:b w:val="0"/>
                <w:bCs w:val="0"/>
              </w:rPr>
            </w:pPr>
            <w:r w:rsidRPr="00D37FF3">
              <w:rPr>
                <w:rStyle w:val="Strong"/>
                <w:b w:val="0"/>
                <w:bCs w:val="0"/>
              </w:rPr>
              <w:t>Springvale, QLD, Australia</w:t>
            </w:r>
          </w:p>
        </w:tc>
        <w:tc>
          <w:tcPr>
            <w:tcW w:w="2410" w:type="dxa"/>
          </w:tcPr>
          <w:p w14:paraId="765B73F9" w14:textId="77777777" w:rsidR="00065EEE" w:rsidRPr="001A11CD" w:rsidRDefault="00065EEE" w:rsidP="00591F06">
            <w:pPr>
              <w:rPr>
                <w:rStyle w:val="Strong"/>
                <w:b w:val="0"/>
                <w:bCs w:val="0"/>
                <w:color w:val="FF0000"/>
              </w:rPr>
            </w:pPr>
          </w:p>
        </w:tc>
        <w:tc>
          <w:tcPr>
            <w:tcW w:w="2075" w:type="dxa"/>
          </w:tcPr>
          <w:p w14:paraId="2D7D0A19" w14:textId="77777777" w:rsidR="00065EEE" w:rsidRPr="001A11CD" w:rsidRDefault="00065EEE" w:rsidP="00591F06">
            <w:pPr>
              <w:rPr>
                <w:rStyle w:val="Strong"/>
                <w:b w:val="0"/>
                <w:bCs w:val="0"/>
                <w:color w:val="FF0000"/>
              </w:rPr>
            </w:pPr>
          </w:p>
        </w:tc>
      </w:tr>
      <w:tr w:rsidR="00065EEE" w14:paraId="325D5923" w14:textId="77777777" w:rsidTr="00591F06">
        <w:tc>
          <w:tcPr>
            <w:tcW w:w="4531" w:type="dxa"/>
          </w:tcPr>
          <w:p w14:paraId="63D7C718" w14:textId="77777777" w:rsidR="00065EEE" w:rsidRPr="00811E9E" w:rsidRDefault="00065EEE" w:rsidP="00591F06">
            <w:pPr>
              <w:rPr>
                <w:rStyle w:val="Strong"/>
                <w:b w:val="0"/>
                <w:bCs w:val="0"/>
              </w:rPr>
            </w:pPr>
            <w:r>
              <w:rPr>
                <w:rStyle w:val="Strong"/>
                <w:b w:val="0"/>
                <w:bCs w:val="0"/>
              </w:rPr>
              <w:t>West Normanby River, QLD, Australia</w:t>
            </w:r>
          </w:p>
        </w:tc>
        <w:tc>
          <w:tcPr>
            <w:tcW w:w="2410" w:type="dxa"/>
          </w:tcPr>
          <w:p w14:paraId="67FDD8FB" w14:textId="77777777" w:rsidR="00065EEE" w:rsidRPr="001A11CD" w:rsidRDefault="00065EEE" w:rsidP="00591F06">
            <w:pPr>
              <w:rPr>
                <w:rStyle w:val="Strong"/>
                <w:b w:val="0"/>
                <w:bCs w:val="0"/>
                <w:color w:val="FF0000"/>
              </w:rPr>
            </w:pPr>
          </w:p>
        </w:tc>
        <w:tc>
          <w:tcPr>
            <w:tcW w:w="2075" w:type="dxa"/>
          </w:tcPr>
          <w:p w14:paraId="1079F94B" w14:textId="77777777" w:rsidR="00065EEE" w:rsidRPr="001A11CD" w:rsidRDefault="00065EEE" w:rsidP="00591F06">
            <w:pPr>
              <w:rPr>
                <w:rStyle w:val="Strong"/>
                <w:b w:val="0"/>
                <w:bCs w:val="0"/>
                <w:color w:val="FF0000"/>
              </w:rPr>
            </w:pPr>
          </w:p>
        </w:tc>
      </w:tr>
      <w:tr w:rsidR="00065EEE" w14:paraId="649473BD" w14:textId="77777777" w:rsidTr="00591F06">
        <w:tc>
          <w:tcPr>
            <w:tcW w:w="4531" w:type="dxa"/>
            <w:vAlign w:val="bottom"/>
          </w:tcPr>
          <w:p w14:paraId="4231519B" w14:textId="77777777" w:rsidR="00065EEE" w:rsidRPr="00811E9E" w:rsidRDefault="00065EEE" w:rsidP="00591F06">
            <w:pPr>
              <w:rPr>
                <w:rStyle w:val="Strong"/>
                <w:b w:val="0"/>
                <w:bCs w:val="0"/>
              </w:rPr>
            </w:pPr>
            <w:proofErr w:type="spellStart"/>
            <w:r>
              <w:rPr>
                <w:rFonts w:ascii="Calibri" w:hAnsi="Calibri" w:cs="Calibri"/>
                <w:color w:val="000000"/>
              </w:rPr>
              <w:t>Chochola</w:t>
            </w:r>
            <w:proofErr w:type="spellEnd"/>
            <w:r>
              <w:rPr>
                <w:rFonts w:ascii="Calibri" w:hAnsi="Calibri" w:cs="Calibri"/>
                <w:color w:val="000000"/>
              </w:rPr>
              <w:t xml:space="preserve"> Municipality, Yucatan, Mexico</w:t>
            </w:r>
          </w:p>
        </w:tc>
        <w:tc>
          <w:tcPr>
            <w:tcW w:w="2410" w:type="dxa"/>
            <w:vAlign w:val="bottom"/>
          </w:tcPr>
          <w:p w14:paraId="7914827E" w14:textId="77777777" w:rsidR="00065EEE" w:rsidRPr="001A11CD" w:rsidRDefault="00065EEE" w:rsidP="00591F06">
            <w:pPr>
              <w:rPr>
                <w:rStyle w:val="Strong"/>
                <w:b w:val="0"/>
                <w:bCs w:val="0"/>
                <w:color w:val="FF0000"/>
              </w:rPr>
            </w:pPr>
            <w:r w:rsidRPr="001A11CD">
              <w:rPr>
                <w:rFonts w:ascii="Calibri" w:hAnsi="Calibri" w:cs="Calibri"/>
                <w:color w:val="FF0000"/>
              </w:rPr>
              <w:t>1328.015122</w:t>
            </w:r>
          </w:p>
        </w:tc>
        <w:tc>
          <w:tcPr>
            <w:tcW w:w="2075" w:type="dxa"/>
            <w:vAlign w:val="bottom"/>
          </w:tcPr>
          <w:p w14:paraId="22DF1E27" w14:textId="77777777" w:rsidR="00065EEE" w:rsidRPr="001A11CD" w:rsidRDefault="00065EEE" w:rsidP="00591F06">
            <w:pPr>
              <w:rPr>
                <w:rStyle w:val="Strong"/>
                <w:b w:val="0"/>
                <w:bCs w:val="0"/>
                <w:color w:val="FF0000"/>
              </w:rPr>
            </w:pPr>
            <w:r w:rsidRPr="001A11CD">
              <w:rPr>
                <w:rFonts w:ascii="Calibri" w:hAnsi="Calibri" w:cs="Calibri"/>
                <w:color w:val="FF0000"/>
              </w:rPr>
              <w:t>-5747.787663</w:t>
            </w:r>
          </w:p>
        </w:tc>
      </w:tr>
      <w:tr w:rsidR="00065EEE" w14:paraId="2FF607BD" w14:textId="77777777" w:rsidTr="00591F06">
        <w:tc>
          <w:tcPr>
            <w:tcW w:w="4531" w:type="dxa"/>
            <w:vAlign w:val="bottom"/>
          </w:tcPr>
          <w:p w14:paraId="2E2914FE" w14:textId="77777777" w:rsidR="00065EEE" w:rsidRPr="00811E9E" w:rsidRDefault="00065EEE" w:rsidP="00591F06">
            <w:pPr>
              <w:rPr>
                <w:rStyle w:val="Strong"/>
                <w:b w:val="0"/>
                <w:bCs w:val="0"/>
              </w:rPr>
            </w:pPr>
            <w:proofErr w:type="spellStart"/>
            <w:r>
              <w:rPr>
                <w:rFonts w:ascii="Calibri" w:hAnsi="Calibri" w:cs="Calibri"/>
                <w:color w:val="000000"/>
              </w:rPr>
              <w:t>Xmatikuil</w:t>
            </w:r>
            <w:proofErr w:type="spellEnd"/>
            <w:r>
              <w:rPr>
                <w:rFonts w:ascii="Calibri" w:hAnsi="Calibri" w:cs="Calibri"/>
                <w:color w:val="000000"/>
              </w:rPr>
              <w:t>, Yucatan, Mexico</w:t>
            </w:r>
          </w:p>
        </w:tc>
        <w:tc>
          <w:tcPr>
            <w:tcW w:w="2410" w:type="dxa"/>
            <w:vAlign w:val="bottom"/>
          </w:tcPr>
          <w:p w14:paraId="79172D5C" w14:textId="77777777" w:rsidR="00065EEE" w:rsidRPr="001A11CD" w:rsidRDefault="00065EEE" w:rsidP="00591F06">
            <w:pPr>
              <w:rPr>
                <w:rStyle w:val="Strong"/>
                <w:b w:val="0"/>
                <w:bCs w:val="0"/>
                <w:color w:val="FF0000"/>
              </w:rPr>
            </w:pPr>
            <w:r w:rsidRPr="001A11CD">
              <w:rPr>
                <w:rFonts w:ascii="Calibri" w:hAnsi="Calibri" w:cs="Calibri"/>
                <w:color w:val="FF0000"/>
              </w:rPr>
              <w:t>1877.237486</w:t>
            </w:r>
          </w:p>
        </w:tc>
        <w:tc>
          <w:tcPr>
            <w:tcW w:w="2075" w:type="dxa"/>
            <w:vAlign w:val="bottom"/>
          </w:tcPr>
          <w:p w14:paraId="09342181" w14:textId="77777777" w:rsidR="00065EEE" w:rsidRPr="001A11CD" w:rsidRDefault="00065EEE" w:rsidP="00591F06">
            <w:pPr>
              <w:rPr>
                <w:rStyle w:val="Strong"/>
                <w:b w:val="0"/>
                <w:bCs w:val="0"/>
                <w:color w:val="FF0000"/>
              </w:rPr>
            </w:pPr>
            <w:r w:rsidRPr="001A11CD">
              <w:rPr>
                <w:rFonts w:ascii="Calibri" w:hAnsi="Calibri" w:cs="Calibri"/>
                <w:color w:val="FF0000"/>
              </w:rPr>
              <w:t>-8066.311543</w:t>
            </w:r>
          </w:p>
        </w:tc>
      </w:tr>
      <w:tr w:rsidR="00065EEE" w14:paraId="16CF9789" w14:textId="77777777" w:rsidTr="00591F06">
        <w:tc>
          <w:tcPr>
            <w:tcW w:w="4531" w:type="dxa"/>
            <w:vAlign w:val="bottom"/>
          </w:tcPr>
          <w:p w14:paraId="0C93A824" w14:textId="77777777" w:rsidR="00065EEE" w:rsidRPr="002714F7" w:rsidRDefault="00065EEE" w:rsidP="00591F06">
            <w:pPr>
              <w:rPr>
                <w:rStyle w:val="Strong"/>
                <w:lang w:val="es-ES"/>
              </w:rPr>
            </w:pPr>
            <w:proofErr w:type="spellStart"/>
            <w:r w:rsidRPr="002714F7">
              <w:rPr>
                <w:rFonts w:ascii="Calibri" w:hAnsi="Calibri" w:cs="Calibri"/>
                <w:color w:val="000000"/>
                <w:lang w:val="es-ES"/>
              </w:rPr>
              <w:t>Tekik</w:t>
            </w:r>
            <w:proofErr w:type="spellEnd"/>
            <w:r w:rsidRPr="002714F7">
              <w:rPr>
                <w:rFonts w:ascii="Calibri" w:hAnsi="Calibri" w:cs="Calibri"/>
                <w:color w:val="000000"/>
                <w:lang w:val="es-ES"/>
              </w:rPr>
              <w:t xml:space="preserve"> de Regil, </w:t>
            </w:r>
            <w:proofErr w:type="spellStart"/>
            <w:r w:rsidRPr="002714F7">
              <w:rPr>
                <w:rFonts w:ascii="Calibri" w:hAnsi="Calibri" w:cs="Calibri"/>
                <w:color w:val="000000"/>
                <w:lang w:val="es-ES"/>
              </w:rPr>
              <w:t>Yucatan</w:t>
            </w:r>
            <w:proofErr w:type="spellEnd"/>
            <w:r w:rsidRPr="002714F7">
              <w:rPr>
                <w:rFonts w:ascii="Calibri" w:hAnsi="Calibri" w:cs="Calibri"/>
                <w:color w:val="000000"/>
                <w:lang w:val="es-ES"/>
              </w:rPr>
              <w:t xml:space="preserve">, </w:t>
            </w:r>
            <w:proofErr w:type="spellStart"/>
            <w:r w:rsidRPr="002714F7">
              <w:rPr>
                <w:rFonts w:ascii="Calibri" w:hAnsi="Calibri" w:cs="Calibri"/>
                <w:color w:val="000000"/>
                <w:lang w:val="es-ES"/>
              </w:rPr>
              <w:t>Mexico</w:t>
            </w:r>
            <w:proofErr w:type="spellEnd"/>
          </w:p>
        </w:tc>
        <w:tc>
          <w:tcPr>
            <w:tcW w:w="2410" w:type="dxa"/>
            <w:vAlign w:val="bottom"/>
          </w:tcPr>
          <w:p w14:paraId="17A635B0" w14:textId="77777777" w:rsidR="00065EEE" w:rsidRPr="001A11CD" w:rsidRDefault="00065EEE" w:rsidP="00591F06">
            <w:pPr>
              <w:rPr>
                <w:rStyle w:val="Strong"/>
                <w:b w:val="0"/>
                <w:bCs w:val="0"/>
                <w:color w:val="FF0000"/>
              </w:rPr>
            </w:pPr>
            <w:r w:rsidRPr="001A11CD">
              <w:rPr>
                <w:rFonts w:ascii="Calibri" w:hAnsi="Calibri" w:cs="Calibri"/>
                <w:color w:val="FF0000"/>
              </w:rPr>
              <w:t>1956.339748</w:t>
            </w:r>
          </w:p>
        </w:tc>
        <w:tc>
          <w:tcPr>
            <w:tcW w:w="2075" w:type="dxa"/>
            <w:vAlign w:val="bottom"/>
          </w:tcPr>
          <w:p w14:paraId="5E6654C9" w14:textId="77777777" w:rsidR="00065EEE" w:rsidRPr="001A11CD" w:rsidRDefault="00065EEE" w:rsidP="00591F06">
            <w:pPr>
              <w:rPr>
                <w:rStyle w:val="Strong"/>
                <w:b w:val="0"/>
                <w:bCs w:val="0"/>
                <w:color w:val="FF0000"/>
              </w:rPr>
            </w:pPr>
            <w:r w:rsidRPr="001A11CD">
              <w:rPr>
                <w:rFonts w:ascii="Calibri" w:hAnsi="Calibri" w:cs="Calibri"/>
                <w:color w:val="FF0000"/>
              </w:rPr>
              <w:t>-8420.450241</w:t>
            </w:r>
          </w:p>
        </w:tc>
      </w:tr>
    </w:tbl>
    <w:p w14:paraId="6478E764" w14:textId="77777777" w:rsidR="00167F4F" w:rsidRDefault="00167F4F" w:rsidP="00167F4F">
      <w:pPr>
        <w:spacing w:line="276" w:lineRule="auto"/>
      </w:pPr>
    </w:p>
    <w:p w14:paraId="45AFDE83" w14:textId="0A0B0985" w:rsidR="00167F4F" w:rsidRDefault="00167F4F" w:rsidP="00167F4F">
      <w:pPr>
        <w:spacing w:line="276" w:lineRule="auto"/>
      </w:pPr>
      <w:r w:rsidRPr="00167F4F">
        <w:rPr>
          <w:b/>
          <w:bCs/>
        </w:rPr>
        <w:t>Table S2.</w:t>
      </w:r>
      <w:r>
        <w:t xml:space="preserve"> Results from the generalised linear mixed models for each response variable in each range.</w:t>
      </w:r>
    </w:p>
    <w:tbl>
      <w:tblPr>
        <w:tblStyle w:val="TableGrid"/>
        <w:tblpPr w:leftFromText="180" w:rightFromText="180" w:vertAnchor="text" w:horzAnchor="margin" w:tblpY="54"/>
        <w:tblW w:w="9424" w:type="dxa"/>
        <w:tblLook w:val="04A0" w:firstRow="1" w:lastRow="0" w:firstColumn="1" w:lastColumn="0" w:noHBand="0" w:noVBand="1"/>
      </w:tblPr>
      <w:tblGrid>
        <w:gridCol w:w="1406"/>
        <w:gridCol w:w="1155"/>
        <w:gridCol w:w="1508"/>
        <w:gridCol w:w="1195"/>
        <w:gridCol w:w="1055"/>
        <w:gridCol w:w="1007"/>
        <w:gridCol w:w="753"/>
        <w:gridCol w:w="1345"/>
      </w:tblGrid>
      <w:tr w:rsidR="00053087" w14:paraId="516CE124" w14:textId="77777777" w:rsidTr="00053087">
        <w:trPr>
          <w:trHeight w:val="554"/>
        </w:trPr>
        <w:tc>
          <w:tcPr>
            <w:tcW w:w="1406" w:type="dxa"/>
          </w:tcPr>
          <w:p w14:paraId="73C06386" w14:textId="77777777" w:rsidR="00053087" w:rsidRPr="007F4B64" w:rsidRDefault="00053087" w:rsidP="00053087">
            <w:pPr>
              <w:spacing w:line="276" w:lineRule="auto"/>
              <w:rPr>
                <w:b/>
                <w:bCs/>
              </w:rPr>
            </w:pPr>
            <w:r w:rsidRPr="007F4B64">
              <w:rPr>
                <w:b/>
                <w:bCs/>
              </w:rPr>
              <w:t>Response variable</w:t>
            </w:r>
          </w:p>
        </w:tc>
        <w:tc>
          <w:tcPr>
            <w:tcW w:w="1155" w:type="dxa"/>
          </w:tcPr>
          <w:p w14:paraId="36B6F3D5" w14:textId="77777777" w:rsidR="00053087" w:rsidRPr="007F4B64" w:rsidRDefault="00053087" w:rsidP="00053087">
            <w:pPr>
              <w:spacing w:line="276" w:lineRule="auto"/>
              <w:rPr>
                <w:b/>
                <w:bCs/>
              </w:rPr>
            </w:pPr>
            <w:r w:rsidRPr="007F4B64">
              <w:rPr>
                <w:b/>
                <w:bCs/>
              </w:rPr>
              <w:t>Range</w:t>
            </w:r>
          </w:p>
        </w:tc>
        <w:tc>
          <w:tcPr>
            <w:tcW w:w="1508" w:type="dxa"/>
          </w:tcPr>
          <w:p w14:paraId="23B4F870" w14:textId="77777777" w:rsidR="00053087" w:rsidRPr="007F4B64" w:rsidRDefault="00053087" w:rsidP="00053087">
            <w:pPr>
              <w:spacing w:line="276" w:lineRule="auto"/>
              <w:rPr>
                <w:b/>
                <w:bCs/>
              </w:rPr>
            </w:pPr>
            <w:r w:rsidRPr="007F4B64">
              <w:rPr>
                <w:b/>
                <w:bCs/>
              </w:rPr>
              <w:t>Effect</w:t>
            </w:r>
          </w:p>
        </w:tc>
        <w:tc>
          <w:tcPr>
            <w:tcW w:w="1195" w:type="dxa"/>
          </w:tcPr>
          <w:p w14:paraId="70ABB428" w14:textId="77777777" w:rsidR="00053087" w:rsidRPr="007F4B64" w:rsidRDefault="00053087" w:rsidP="00053087">
            <w:pPr>
              <w:spacing w:line="276" w:lineRule="auto"/>
              <w:rPr>
                <w:b/>
                <w:bCs/>
              </w:rPr>
            </w:pPr>
            <w:r w:rsidRPr="007F4B64">
              <w:rPr>
                <w:b/>
                <w:bCs/>
              </w:rPr>
              <w:t>Estimate</w:t>
            </w:r>
          </w:p>
        </w:tc>
        <w:tc>
          <w:tcPr>
            <w:tcW w:w="1055" w:type="dxa"/>
          </w:tcPr>
          <w:p w14:paraId="062B49B6" w14:textId="77777777" w:rsidR="00053087" w:rsidRPr="007F4B64" w:rsidRDefault="00053087" w:rsidP="00053087">
            <w:pPr>
              <w:spacing w:line="276" w:lineRule="auto"/>
              <w:rPr>
                <w:b/>
                <w:bCs/>
              </w:rPr>
            </w:pPr>
            <w:r w:rsidRPr="007F4B64">
              <w:rPr>
                <w:b/>
                <w:bCs/>
              </w:rPr>
              <w:t>St. dev</w:t>
            </w:r>
          </w:p>
        </w:tc>
        <w:tc>
          <w:tcPr>
            <w:tcW w:w="1007" w:type="dxa"/>
          </w:tcPr>
          <w:p w14:paraId="45B7833D" w14:textId="77777777" w:rsidR="00053087" w:rsidRPr="007F4B64" w:rsidRDefault="00053087" w:rsidP="00053087">
            <w:pPr>
              <w:spacing w:line="276" w:lineRule="auto"/>
              <w:rPr>
                <w:b/>
                <w:bCs/>
              </w:rPr>
            </w:pPr>
            <w:proofErr w:type="spellStart"/>
            <w:r w:rsidRPr="007F4B64">
              <w:rPr>
                <w:b/>
                <w:bCs/>
              </w:rPr>
              <w:t>Chisq</w:t>
            </w:r>
            <w:proofErr w:type="spellEnd"/>
          </w:p>
        </w:tc>
        <w:tc>
          <w:tcPr>
            <w:tcW w:w="753" w:type="dxa"/>
          </w:tcPr>
          <w:p w14:paraId="2C3296E0" w14:textId="77777777" w:rsidR="00053087" w:rsidRPr="007F4B64" w:rsidRDefault="00053087" w:rsidP="00053087">
            <w:pPr>
              <w:spacing w:line="276" w:lineRule="auto"/>
              <w:rPr>
                <w:b/>
                <w:bCs/>
              </w:rPr>
            </w:pPr>
            <w:r w:rsidRPr="007F4B64">
              <w:rPr>
                <w:b/>
                <w:bCs/>
              </w:rPr>
              <w:t>DF</w:t>
            </w:r>
          </w:p>
        </w:tc>
        <w:tc>
          <w:tcPr>
            <w:tcW w:w="1345" w:type="dxa"/>
          </w:tcPr>
          <w:p w14:paraId="2BD2CF71" w14:textId="77777777" w:rsidR="00053087" w:rsidRPr="007F4B64" w:rsidRDefault="00053087" w:rsidP="00053087">
            <w:pPr>
              <w:spacing w:line="276" w:lineRule="auto"/>
              <w:rPr>
                <w:b/>
                <w:bCs/>
              </w:rPr>
            </w:pPr>
            <w:proofErr w:type="spellStart"/>
            <w:r w:rsidRPr="007F4B64">
              <w:rPr>
                <w:b/>
                <w:bCs/>
              </w:rPr>
              <w:t>Pr</w:t>
            </w:r>
            <w:proofErr w:type="spellEnd"/>
            <w:r w:rsidRPr="007F4B64">
              <w:rPr>
                <w:b/>
                <w:bCs/>
              </w:rPr>
              <w:t>(&gt;</w:t>
            </w:r>
            <w:proofErr w:type="spellStart"/>
            <w:r w:rsidRPr="007F4B64">
              <w:rPr>
                <w:b/>
                <w:bCs/>
              </w:rPr>
              <w:t>Chisq</w:t>
            </w:r>
            <w:proofErr w:type="spellEnd"/>
            <w:r w:rsidRPr="007F4B64">
              <w:rPr>
                <w:b/>
                <w:bCs/>
              </w:rPr>
              <w:t>)</w:t>
            </w:r>
          </w:p>
        </w:tc>
      </w:tr>
      <w:tr w:rsidR="00053087" w14:paraId="262C8D6F" w14:textId="77777777" w:rsidTr="00053087">
        <w:trPr>
          <w:trHeight w:val="554"/>
        </w:trPr>
        <w:tc>
          <w:tcPr>
            <w:tcW w:w="1406" w:type="dxa"/>
          </w:tcPr>
          <w:p w14:paraId="5905F9AB" w14:textId="77777777" w:rsidR="00053087" w:rsidRDefault="00053087" w:rsidP="00053087">
            <w:pPr>
              <w:spacing w:line="276" w:lineRule="auto"/>
            </w:pPr>
            <w:proofErr w:type="spellStart"/>
            <w:r>
              <w:t>Fruit:flower</w:t>
            </w:r>
            <w:proofErr w:type="spellEnd"/>
            <w:r>
              <w:t xml:space="preserve"> ratio</w:t>
            </w:r>
          </w:p>
        </w:tc>
        <w:tc>
          <w:tcPr>
            <w:tcW w:w="1155" w:type="dxa"/>
          </w:tcPr>
          <w:p w14:paraId="5547FBEC" w14:textId="77777777" w:rsidR="00053087" w:rsidRDefault="00053087" w:rsidP="00053087">
            <w:pPr>
              <w:spacing w:line="276" w:lineRule="auto"/>
            </w:pPr>
            <w:r>
              <w:t>Native</w:t>
            </w:r>
          </w:p>
        </w:tc>
        <w:tc>
          <w:tcPr>
            <w:tcW w:w="1508" w:type="dxa"/>
          </w:tcPr>
          <w:p w14:paraId="45986EAA" w14:textId="77777777" w:rsidR="00053087" w:rsidRDefault="00053087" w:rsidP="00053087">
            <w:pPr>
              <w:spacing w:line="276" w:lineRule="auto"/>
            </w:pPr>
            <w:r>
              <w:t>Site (random)</w:t>
            </w:r>
          </w:p>
        </w:tc>
        <w:tc>
          <w:tcPr>
            <w:tcW w:w="1195" w:type="dxa"/>
          </w:tcPr>
          <w:p w14:paraId="03DA591C" w14:textId="77777777" w:rsidR="00053087" w:rsidRDefault="00053087" w:rsidP="00053087">
            <w:pPr>
              <w:spacing w:line="276" w:lineRule="auto"/>
            </w:pPr>
            <w:r>
              <w:t>1.63</w:t>
            </w:r>
          </w:p>
        </w:tc>
        <w:tc>
          <w:tcPr>
            <w:tcW w:w="1055" w:type="dxa"/>
          </w:tcPr>
          <w:p w14:paraId="6A99497B" w14:textId="77777777" w:rsidR="00053087" w:rsidRDefault="00053087" w:rsidP="00053087">
            <w:pPr>
              <w:spacing w:line="276" w:lineRule="auto"/>
            </w:pPr>
            <w:r>
              <w:t>1.28</w:t>
            </w:r>
          </w:p>
        </w:tc>
        <w:tc>
          <w:tcPr>
            <w:tcW w:w="1007" w:type="dxa"/>
          </w:tcPr>
          <w:p w14:paraId="15A4EA5F" w14:textId="77777777" w:rsidR="00053087" w:rsidRDefault="00053087" w:rsidP="00053087">
            <w:pPr>
              <w:spacing w:line="276" w:lineRule="auto"/>
            </w:pPr>
          </w:p>
        </w:tc>
        <w:tc>
          <w:tcPr>
            <w:tcW w:w="753" w:type="dxa"/>
          </w:tcPr>
          <w:p w14:paraId="72C00D8F" w14:textId="77777777" w:rsidR="00053087" w:rsidRDefault="00053087" w:rsidP="00053087">
            <w:pPr>
              <w:spacing w:line="276" w:lineRule="auto"/>
            </w:pPr>
          </w:p>
        </w:tc>
        <w:tc>
          <w:tcPr>
            <w:tcW w:w="1345" w:type="dxa"/>
          </w:tcPr>
          <w:p w14:paraId="4CD518FD" w14:textId="77777777" w:rsidR="00053087" w:rsidRDefault="00053087" w:rsidP="00053087">
            <w:pPr>
              <w:spacing w:line="276" w:lineRule="auto"/>
            </w:pPr>
          </w:p>
        </w:tc>
      </w:tr>
      <w:tr w:rsidR="00053087" w14:paraId="1977AB84" w14:textId="77777777" w:rsidTr="00053087">
        <w:trPr>
          <w:trHeight w:val="567"/>
        </w:trPr>
        <w:tc>
          <w:tcPr>
            <w:tcW w:w="1406" w:type="dxa"/>
          </w:tcPr>
          <w:p w14:paraId="163AA7E7" w14:textId="77777777" w:rsidR="00053087" w:rsidRDefault="00053087" w:rsidP="00053087">
            <w:pPr>
              <w:spacing w:line="276" w:lineRule="auto"/>
            </w:pPr>
            <w:proofErr w:type="spellStart"/>
            <w:r>
              <w:t>Fruit:flower</w:t>
            </w:r>
            <w:proofErr w:type="spellEnd"/>
            <w:r>
              <w:t xml:space="preserve"> ratio</w:t>
            </w:r>
          </w:p>
        </w:tc>
        <w:tc>
          <w:tcPr>
            <w:tcW w:w="1155" w:type="dxa"/>
          </w:tcPr>
          <w:p w14:paraId="634814D2" w14:textId="77777777" w:rsidR="00053087" w:rsidRDefault="00053087" w:rsidP="00053087">
            <w:pPr>
              <w:spacing w:line="276" w:lineRule="auto"/>
            </w:pPr>
            <w:r>
              <w:t>Native</w:t>
            </w:r>
          </w:p>
        </w:tc>
        <w:tc>
          <w:tcPr>
            <w:tcW w:w="1508" w:type="dxa"/>
          </w:tcPr>
          <w:p w14:paraId="5F539634" w14:textId="77777777" w:rsidR="00053087" w:rsidRDefault="00053087" w:rsidP="00053087">
            <w:pPr>
              <w:spacing w:line="276" w:lineRule="auto"/>
            </w:pPr>
            <w:r>
              <w:t xml:space="preserve">Treatment </w:t>
            </w:r>
          </w:p>
        </w:tc>
        <w:tc>
          <w:tcPr>
            <w:tcW w:w="1195" w:type="dxa"/>
          </w:tcPr>
          <w:p w14:paraId="24B62188" w14:textId="77777777" w:rsidR="00053087" w:rsidRDefault="00053087" w:rsidP="00053087">
            <w:pPr>
              <w:spacing w:line="276" w:lineRule="auto"/>
            </w:pPr>
          </w:p>
        </w:tc>
        <w:tc>
          <w:tcPr>
            <w:tcW w:w="1055" w:type="dxa"/>
          </w:tcPr>
          <w:p w14:paraId="7A3133AC" w14:textId="77777777" w:rsidR="00053087" w:rsidRDefault="00053087" w:rsidP="00053087">
            <w:pPr>
              <w:spacing w:line="276" w:lineRule="auto"/>
            </w:pPr>
          </w:p>
        </w:tc>
        <w:tc>
          <w:tcPr>
            <w:tcW w:w="1007" w:type="dxa"/>
          </w:tcPr>
          <w:p w14:paraId="4C984272" w14:textId="77777777" w:rsidR="00053087" w:rsidRDefault="00053087" w:rsidP="00053087">
            <w:pPr>
              <w:spacing w:line="276" w:lineRule="auto"/>
            </w:pPr>
            <w:r>
              <w:t>30.39</w:t>
            </w:r>
          </w:p>
        </w:tc>
        <w:tc>
          <w:tcPr>
            <w:tcW w:w="753" w:type="dxa"/>
          </w:tcPr>
          <w:p w14:paraId="0839FE16" w14:textId="77777777" w:rsidR="00053087" w:rsidRDefault="00053087" w:rsidP="00053087">
            <w:pPr>
              <w:spacing w:line="276" w:lineRule="auto"/>
            </w:pPr>
            <w:r>
              <w:t>5</w:t>
            </w:r>
          </w:p>
        </w:tc>
        <w:tc>
          <w:tcPr>
            <w:tcW w:w="1345" w:type="dxa"/>
          </w:tcPr>
          <w:p w14:paraId="33D55055" w14:textId="77777777" w:rsidR="00053087" w:rsidRDefault="00053087" w:rsidP="00053087">
            <w:pPr>
              <w:spacing w:line="276" w:lineRule="auto"/>
            </w:pPr>
            <w:r>
              <w:t>&lt;0.001</w:t>
            </w:r>
          </w:p>
        </w:tc>
      </w:tr>
      <w:tr w:rsidR="00053087" w14:paraId="39A984D6" w14:textId="77777777" w:rsidTr="00053087">
        <w:trPr>
          <w:trHeight w:val="554"/>
        </w:trPr>
        <w:tc>
          <w:tcPr>
            <w:tcW w:w="1406" w:type="dxa"/>
          </w:tcPr>
          <w:p w14:paraId="1EFBAA3E" w14:textId="77777777" w:rsidR="00053087" w:rsidRDefault="00053087" w:rsidP="00053087">
            <w:pPr>
              <w:spacing w:line="276" w:lineRule="auto"/>
            </w:pPr>
            <w:proofErr w:type="spellStart"/>
            <w:r>
              <w:lastRenderedPageBreak/>
              <w:t>Fruit:flower</w:t>
            </w:r>
            <w:proofErr w:type="spellEnd"/>
            <w:r>
              <w:t xml:space="preserve"> ratio</w:t>
            </w:r>
          </w:p>
        </w:tc>
        <w:tc>
          <w:tcPr>
            <w:tcW w:w="1155" w:type="dxa"/>
          </w:tcPr>
          <w:p w14:paraId="37BEC459" w14:textId="77777777" w:rsidR="00053087" w:rsidRDefault="00053087" w:rsidP="00053087">
            <w:pPr>
              <w:spacing w:line="276" w:lineRule="auto"/>
            </w:pPr>
            <w:r>
              <w:t>Invasive</w:t>
            </w:r>
          </w:p>
        </w:tc>
        <w:tc>
          <w:tcPr>
            <w:tcW w:w="1508" w:type="dxa"/>
          </w:tcPr>
          <w:p w14:paraId="2C7F4A2C" w14:textId="77777777" w:rsidR="00053087" w:rsidRDefault="00053087" w:rsidP="00053087">
            <w:pPr>
              <w:spacing w:line="276" w:lineRule="auto"/>
            </w:pPr>
            <w:r>
              <w:t>Site (random)</w:t>
            </w:r>
          </w:p>
        </w:tc>
        <w:tc>
          <w:tcPr>
            <w:tcW w:w="1195" w:type="dxa"/>
          </w:tcPr>
          <w:p w14:paraId="2A4D4A89" w14:textId="77777777" w:rsidR="00053087" w:rsidRDefault="00053087" w:rsidP="00053087">
            <w:pPr>
              <w:spacing w:line="276" w:lineRule="auto"/>
            </w:pPr>
            <w:r>
              <w:t>0.57</w:t>
            </w:r>
          </w:p>
        </w:tc>
        <w:tc>
          <w:tcPr>
            <w:tcW w:w="1055" w:type="dxa"/>
          </w:tcPr>
          <w:p w14:paraId="7231275C" w14:textId="77777777" w:rsidR="00053087" w:rsidRDefault="00053087" w:rsidP="00053087">
            <w:pPr>
              <w:spacing w:line="276" w:lineRule="auto"/>
            </w:pPr>
            <w:r>
              <w:t>0.75</w:t>
            </w:r>
          </w:p>
        </w:tc>
        <w:tc>
          <w:tcPr>
            <w:tcW w:w="1007" w:type="dxa"/>
          </w:tcPr>
          <w:p w14:paraId="62BFDA19" w14:textId="77777777" w:rsidR="00053087" w:rsidRDefault="00053087" w:rsidP="00053087">
            <w:pPr>
              <w:spacing w:line="276" w:lineRule="auto"/>
            </w:pPr>
          </w:p>
        </w:tc>
        <w:tc>
          <w:tcPr>
            <w:tcW w:w="753" w:type="dxa"/>
          </w:tcPr>
          <w:p w14:paraId="751EDDA6" w14:textId="77777777" w:rsidR="00053087" w:rsidRDefault="00053087" w:rsidP="00053087">
            <w:pPr>
              <w:spacing w:line="276" w:lineRule="auto"/>
            </w:pPr>
          </w:p>
        </w:tc>
        <w:tc>
          <w:tcPr>
            <w:tcW w:w="1345" w:type="dxa"/>
          </w:tcPr>
          <w:p w14:paraId="3C2A3113" w14:textId="77777777" w:rsidR="00053087" w:rsidRDefault="00053087" w:rsidP="00053087">
            <w:pPr>
              <w:spacing w:line="276" w:lineRule="auto"/>
            </w:pPr>
          </w:p>
        </w:tc>
      </w:tr>
      <w:tr w:rsidR="00053087" w14:paraId="206A8C05" w14:textId="77777777" w:rsidTr="00053087">
        <w:trPr>
          <w:trHeight w:val="554"/>
        </w:trPr>
        <w:tc>
          <w:tcPr>
            <w:tcW w:w="1406" w:type="dxa"/>
          </w:tcPr>
          <w:p w14:paraId="3759E4E7" w14:textId="77777777" w:rsidR="00053087" w:rsidRDefault="00053087" w:rsidP="00053087">
            <w:pPr>
              <w:spacing w:line="276" w:lineRule="auto"/>
            </w:pPr>
            <w:proofErr w:type="spellStart"/>
            <w:r>
              <w:t>Fruit:flower</w:t>
            </w:r>
            <w:proofErr w:type="spellEnd"/>
            <w:r>
              <w:t xml:space="preserve"> ratio</w:t>
            </w:r>
          </w:p>
        </w:tc>
        <w:tc>
          <w:tcPr>
            <w:tcW w:w="1155" w:type="dxa"/>
          </w:tcPr>
          <w:p w14:paraId="0EAF3F9F" w14:textId="77777777" w:rsidR="00053087" w:rsidRDefault="00053087" w:rsidP="00053087">
            <w:pPr>
              <w:spacing w:line="276" w:lineRule="auto"/>
            </w:pPr>
            <w:r>
              <w:t>Invasive</w:t>
            </w:r>
          </w:p>
        </w:tc>
        <w:tc>
          <w:tcPr>
            <w:tcW w:w="1508" w:type="dxa"/>
          </w:tcPr>
          <w:p w14:paraId="74287819" w14:textId="77777777" w:rsidR="00053087" w:rsidRDefault="00053087" w:rsidP="00053087">
            <w:pPr>
              <w:spacing w:line="276" w:lineRule="auto"/>
            </w:pPr>
            <w:proofErr w:type="spellStart"/>
            <w:proofErr w:type="gramStart"/>
            <w:r>
              <w:t>Plant:site</w:t>
            </w:r>
            <w:proofErr w:type="spellEnd"/>
            <w:proofErr w:type="gramEnd"/>
            <w:r>
              <w:t xml:space="preserve"> (random)</w:t>
            </w:r>
          </w:p>
        </w:tc>
        <w:tc>
          <w:tcPr>
            <w:tcW w:w="1195" w:type="dxa"/>
          </w:tcPr>
          <w:p w14:paraId="4F943FE8" w14:textId="77777777" w:rsidR="00053087" w:rsidRDefault="00053087" w:rsidP="00053087">
            <w:pPr>
              <w:spacing w:line="276" w:lineRule="auto"/>
            </w:pPr>
            <w:r>
              <w:t>0.08</w:t>
            </w:r>
          </w:p>
        </w:tc>
        <w:tc>
          <w:tcPr>
            <w:tcW w:w="1055" w:type="dxa"/>
          </w:tcPr>
          <w:p w14:paraId="0564859F" w14:textId="77777777" w:rsidR="00053087" w:rsidRDefault="00053087" w:rsidP="00053087">
            <w:pPr>
              <w:spacing w:line="276" w:lineRule="auto"/>
            </w:pPr>
            <w:r>
              <w:t>0.28</w:t>
            </w:r>
          </w:p>
        </w:tc>
        <w:tc>
          <w:tcPr>
            <w:tcW w:w="1007" w:type="dxa"/>
          </w:tcPr>
          <w:p w14:paraId="7C66CC2C" w14:textId="77777777" w:rsidR="00053087" w:rsidRDefault="00053087" w:rsidP="00053087">
            <w:pPr>
              <w:spacing w:line="276" w:lineRule="auto"/>
            </w:pPr>
          </w:p>
        </w:tc>
        <w:tc>
          <w:tcPr>
            <w:tcW w:w="753" w:type="dxa"/>
          </w:tcPr>
          <w:p w14:paraId="0EB3A2A8" w14:textId="77777777" w:rsidR="00053087" w:rsidRDefault="00053087" w:rsidP="00053087">
            <w:pPr>
              <w:spacing w:line="276" w:lineRule="auto"/>
            </w:pPr>
          </w:p>
        </w:tc>
        <w:tc>
          <w:tcPr>
            <w:tcW w:w="1345" w:type="dxa"/>
          </w:tcPr>
          <w:p w14:paraId="1C73C573" w14:textId="77777777" w:rsidR="00053087" w:rsidRDefault="00053087" w:rsidP="00053087">
            <w:pPr>
              <w:spacing w:line="276" w:lineRule="auto"/>
            </w:pPr>
          </w:p>
        </w:tc>
      </w:tr>
      <w:tr w:rsidR="00053087" w14:paraId="655E81E0" w14:textId="77777777" w:rsidTr="00053087">
        <w:trPr>
          <w:trHeight w:val="554"/>
        </w:trPr>
        <w:tc>
          <w:tcPr>
            <w:tcW w:w="1406" w:type="dxa"/>
          </w:tcPr>
          <w:p w14:paraId="328A5AFB" w14:textId="77777777" w:rsidR="00053087" w:rsidRDefault="00053087" w:rsidP="00053087">
            <w:pPr>
              <w:spacing w:line="276" w:lineRule="auto"/>
            </w:pPr>
            <w:proofErr w:type="spellStart"/>
            <w:r>
              <w:t>Fruit:flower</w:t>
            </w:r>
            <w:proofErr w:type="spellEnd"/>
            <w:r>
              <w:t xml:space="preserve"> ratio</w:t>
            </w:r>
          </w:p>
        </w:tc>
        <w:tc>
          <w:tcPr>
            <w:tcW w:w="1155" w:type="dxa"/>
          </w:tcPr>
          <w:p w14:paraId="00D12DBF" w14:textId="77777777" w:rsidR="00053087" w:rsidRDefault="00053087" w:rsidP="00053087">
            <w:pPr>
              <w:spacing w:line="276" w:lineRule="auto"/>
            </w:pPr>
            <w:r>
              <w:t>Invasive</w:t>
            </w:r>
          </w:p>
        </w:tc>
        <w:tc>
          <w:tcPr>
            <w:tcW w:w="1508" w:type="dxa"/>
          </w:tcPr>
          <w:p w14:paraId="73D4B4B3" w14:textId="77777777" w:rsidR="00053087" w:rsidRDefault="00053087" w:rsidP="00053087">
            <w:pPr>
              <w:spacing w:line="276" w:lineRule="auto"/>
            </w:pPr>
            <w:r>
              <w:t xml:space="preserve">Treatment </w:t>
            </w:r>
          </w:p>
        </w:tc>
        <w:tc>
          <w:tcPr>
            <w:tcW w:w="1195" w:type="dxa"/>
          </w:tcPr>
          <w:p w14:paraId="42253FB3" w14:textId="77777777" w:rsidR="00053087" w:rsidRDefault="00053087" w:rsidP="00053087">
            <w:pPr>
              <w:spacing w:line="276" w:lineRule="auto"/>
            </w:pPr>
          </w:p>
        </w:tc>
        <w:tc>
          <w:tcPr>
            <w:tcW w:w="1055" w:type="dxa"/>
          </w:tcPr>
          <w:p w14:paraId="2A098108" w14:textId="77777777" w:rsidR="00053087" w:rsidRDefault="00053087" w:rsidP="00053087">
            <w:pPr>
              <w:spacing w:line="276" w:lineRule="auto"/>
            </w:pPr>
          </w:p>
        </w:tc>
        <w:tc>
          <w:tcPr>
            <w:tcW w:w="1007" w:type="dxa"/>
          </w:tcPr>
          <w:p w14:paraId="49A7E2ED" w14:textId="77777777" w:rsidR="00053087" w:rsidRDefault="00053087" w:rsidP="00053087">
            <w:pPr>
              <w:spacing w:line="276" w:lineRule="auto"/>
            </w:pPr>
            <w:r>
              <w:t>69.45</w:t>
            </w:r>
          </w:p>
        </w:tc>
        <w:tc>
          <w:tcPr>
            <w:tcW w:w="753" w:type="dxa"/>
          </w:tcPr>
          <w:p w14:paraId="48B981D4" w14:textId="77777777" w:rsidR="00053087" w:rsidRDefault="00053087" w:rsidP="00053087">
            <w:pPr>
              <w:spacing w:line="276" w:lineRule="auto"/>
            </w:pPr>
            <w:r>
              <w:t>5</w:t>
            </w:r>
          </w:p>
        </w:tc>
        <w:tc>
          <w:tcPr>
            <w:tcW w:w="1345" w:type="dxa"/>
          </w:tcPr>
          <w:p w14:paraId="0FB672CB" w14:textId="77777777" w:rsidR="00053087" w:rsidRDefault="00053087" w:rsidP="00053087">
            <w:pPr>
              <w:spacing w:line="276" w:lineRule="auto"/>
            </w:pPr>
            <w:r>
              <w:t>&lt;0.001</w:t>
            </w:r>
          </w:p>
        </w:tc>
      </w:tr>
      <w:tr w:rsidR="00053087" w14:paraId="5FE94A20" w14:textId="77777777" w:rsidTr="00053087">
        <w:trPr>
          <w:trHeight w:val="838"/>
        </w:trPr>
        <w:tc>
          <w:tcPr>
            <w:tcW w:w="1406" w:type="dxa"/>
          </w:tcPr>
          <w:p w14:paraId="75A96E0D" w14:textId="77777777" w:rsidR="00053087" w:rsidRDefault="00053087" w:rsidP="00053087">
            <w:pPr>
              <w:spacing w:line="276" w:lineRule="auto"/>
            </w:pPr>
            <w:r>
              <w:t>Seed count (per flower)</w:t>
            </w:r>
          </w:p>
        </w:tc>
        <w:tc>
          <w:tcPr>
            <w:tcW w:w="1155" w:type="dxa"/>
          </w:tcPr>
          <w:p w14:paraId="7FEFD657" w14:textId="77777777" w:rsidR="00053087" w:rsidRDefault="00053087" w:rsidP="00053087">
            <w:pPr>
              <w:spacing w:line="276" w:lineRule="auto"/>
            </w:pPr>
            <w:r>
              <w:t>Native</w:t>
            </w:r>
          </w:p>
        </w:tc>
        <w:tc>
          <w:tcPr>
            <w:tcW w:w="1508" w:type="dxa"/>
          </w:tcPr>
          <w:p w14:paraId="2EFEBDEB" w14:textId="77777777" w:rsidR="00053087" w:rsidRDefault="00053087" w:rsidP="00053087">
            <w:pPr>
              <w:spacing w:line="276" w:lineRule="auto"/>
            </w:pPr>
            <w:r>
              <w:t xml:space="preserve">Treatment </w:t>
            </w:r>
          </w:p>
        </w:tc>
        <w:tc>
          <w:tcPr>
            <w:tcW w:w="1195" w:type="dxa"/>
          </w:tcPr>
          <w:p w14:paraId="7DC8B303" w14:textId="77777777" w:rsidR="00053087" w:rsidRDefault="00053087" w:rsidP="00053087">
            <w:pPr>
              <w:spacing w:line="276" w:lineRule="auto"/>
            </w:pPr>
          </w:p>
        </w:tc>
        <w:tc>
          <w:tcPr>
            <w:tcW w:w="1055" w:type="dxa"/>
          </w:tcPr>
          <w:p w14:paraId="178887B5" w14:textId="77777777" w:rsidR="00053087" w:rsidRDefault="00053087" w:rsidP="00053087">
            <w:pPr>
              <w:spacing w:line="276" w:lineRule="auto"/>
            </w:pPr>
          </w:p>
        </w:tc>
        <w:tc>
          <w:tcPr>
            <w:tcW w:w="1007" w:type="dxa"/>
          </w:tcPr>
          <w:p w14:paraId="6BCAE9EB" w14:textId="77777777" w:rsidR="00053087" w:rsidRDefault="00053087" w:rsidP="00053087">
            <w:pPr>
              <w:spacing w:line="276" w:lineRule="auto"/>
            </w:pPr>
            <w:r>
              <w:t>12.25</w:t>
            </w:r>
          </w:p>
        </w:tc>
        <w:tc>
          <w:tcPr>
            <w:tcW w:w="753" w:type="dxa"/>
          </w:tcPr>
          <w:p w14:paraId="627CBAEE" w14:textId="77777777" w:rsidR="00053087" w:rsidRDefault="00053087" w:rsidP="00053087">
            <w:pPr>
              <w:spacing w:line="276" w:lineRule="auto"/>
            </w:pPr>
            <w:r>
              <w:t>5</w:t>
            </w:r>
          </w:p>
        </w:tc>
        <w:tc>
          <w:tcPr>
            <w:tcW w:w="1345" w:type="dxa"/>
          </w:tcPr>
          <w:p w14:paraId="661C1F4A" w14:textId="77777777" w:rsidR="00053087" w:rsidRDefault="00053087" w:rsidP="00053087">
            <w:pPr>
              <w:spacing w:line="276" w:lineRule="auto"/>
            </w:pPr>
            <w:r>
              <w:t>0.031</w:t>
            </w:r>
          </w:p>
        </w:tc>
      </w:tr>
      <w:tr w:rsidR="00053087" w14:paraId="101D4029" w14:textId="77777777" w:rsidTr="00053087">
        <w:trPr>
          <w:trHeight w:val="838"/>
        </w:trPr>
        <w:tc>
          <w:tcPr>
            <w:tcW w:w="1406" w:type="dxa"/>
          </w:tcPr>
          <w:p w14:paraId="13CD8B37" w14:textId="77777777" w:rsidR="00053087" w:rsidRDefault="00053087" w:rsidP="00053087">
            <w:pPr>
              <w:spacing w:line="276" w:lineRule="auto"/>
            </w:pPr>
            <w:r>
              <w:t>Seed count (per flower)</w:t>
            </w:r>
          </w:p>
        </w:tc>
        <w:tc>
          <w:tcPr>
            <w:tcW w:w="1155" w:type="dxa"/>
          </w:tcPr>
          <w:p w14:paraId="4F626B6F" w14:textId="77777777" w:rsidR="00053087" w:rsidRDefault="00053087" w:rsidP="00053087">
            <w:pPr>
              <w:spacing w:line="276" w:lineRule="auto"/>
            </w:pPr>
            <w:r>
              <w:t>Invasive</w:t>
            </w:r>
          </w:p>
        </w:tc>
        <w:tc>
          <w:tcPr>
            <w:tcW w:w="1508" w:type="dxa"/>
          </w:tcPr>
          <w:p w14:paraId="0DC072D8" w14:textId="77777777" w:rsidR="00053087" w:rsidRDefault="00053087" w:rsidP="00053087">
            <w:pPr>
              <w:spacing w:line="276" w:lineRule="auto"/>
            </w:pPr>
            <w:r>
              <w:t>Site (random)</w:t>
            </w:r>
          </w:p>
        </w:tc>
        <w:tc>
          <w:tcPr>
            <w:tcW w:w="1195" w:type="dxa"/>
          </w:tcPr>
          <w:p w14:paraId="2B028310" w14:textId="77777777" w:rsidR="00053087" w:rsidRDefault="00053087" w:rsidP="00053087">
            <w:pPr>
              <w:spacing w:line="276" w:lineRule="auto"/>
            </w:pPr>
            <w:r>
              <w:t>&lt;0.001</w:t>
            </w:r>
          </w:p>
        </w:tc>
        <w:tc>
          <w:tcPr>
            <w:tcW w:w="1055" w:type="dxa"/>
          </w:tcPr>
          <w:p w14:paraId="1A6AD84D" w14:textId="77777777" w:rsidR="00053087" w:rsidRDefault="00053087" w:rsidP="00053087">
            <w:pPr>
              <w:spacing w:line="276" w:lineRule="auto"/>
            </w:pPr>
            <w:r>
              <w:t>&lt;0.001</w:t>
            </w:r>
          </w:p>
        </w:tc>
        <w:tc>
          <w:tcPr>
            <w:tcW w:w="1007" w:type="dxa"/>
          </w:tcPr>
          <w:p w14:paraId="0FF8D37F" w14:textId="77777777" w:rsidR="00053087" w:rsidRDefault="00053087" w:rsidP="00053087">
            <w:pPr>
              <w:spacing w:line="276" w:lineRule="auto"/>
            </w:pPr>
          </w:p>
        </w:tc>
        <w:tc>
          <w:tcPr>
            <w:tcW w:w="753" w:type="dxa"/>
          </w:tcPr>
          <w:p w14:paraId="57D67A97" w14:textId="77777777" w:rsidR="00053087" w:rsidRDefault="00053087" w:rsidP="00053087">
            <w:pPr>
              <w:spacing w:line="276" w:lineRule="auto"/>
            </w:pPr>
          </w:p>
        </w:tc>
        <w:tc>
          <w:tcPr>
            <w:tcW w:w="1345" w:type="dxa"/>
          </w:tcPr>
          <w:p w14:paraId="5A29C952" w14:textId="77777777" w:rsidR="00053087" w:rsidRDefault="00053087" w:rsidP="00053087">
            <w:pPr>
              <w:spacing w:line="276" w:lineRule="auto"/>
            </w:pPr>
          </w:p>
        </w:tc>
      </w:tr>
      <w:tr w:rsidR="00053087" w14:paraId="39CF9299" w14:textId="77777777" w:rsidTr="00053087">
        <w:trPr>
          <w:trHeight w:val="838"/>
        </w:trPr>
        <w:tc>
          <w:tcPr>
            <w:tcW w:w="1406" w:type="dxa"/>
          </w:tcPr>
          <w:p w14:paraId="4D33118D" w14:textId="77777777" w:rsidR="00053087" w:rsidRDefault="00053087" w:rsidP="00053087">
            <w:pPr>
              <w:spacing w:line="276" w:lineRule="auto"/>
            </w:pPr>
            <w:r>
              <w:t>Seed count (per flower)</w:t>
            </w:r>
          </w:p>
        </w:tc>
        <w:tc>
          <w:tcPr>
            <w:tcW w:w="1155" w:type="dxa"/>
          </w:tcPr>
          <w:p w14:paraId="3B3531F4" w14:textId="77777777" w:rsidR="00053087" w:rsidRDefault="00053087" w:rsidP="00053087">
            <w:pPr>
              <w:spacing w:line="276" w:lineRule="auto"/>
            </w:pPr>
            <w:r>
              <w:t>Invasive</w:t>
            </w:r>
          </w:p>
        </w:tc>
        <w:tc>
          <w:tcPr>
            <w:tcW w:w="1508" w:type="dxa"/>
          </w:tcPr>
          <w:p w14:paraId="02CA2E6B" w14:textId="77777777" w:rsidR="00053087" w:rsidRDefault="00053087" w:rsidP="00053087">
            <w:pPr>
              <w:spacing w:line="276" w:lineRule="auto"/>
            </w:pPr>
            <w:proofErr w:type="spellStart"/>
            <w:proofErr w:type="gramStart"/>
            <w:r>
              <w:t>Plant:site</w:t>
            </w:r>
            <w:proofErr w:type="spellEnd"/>
            <w:proofErr w:type="gramEnd"/>
            <w:r>
              <w:t xml:space="preserve"> (random)</w:t>
            </w:r>
          </w:p>
        </w:tc>
        <w:tc>
          <w:tcPr>
            <w:tcW w:w="1195" w:type="dxa"/>
          </w:tcPr>
          <w:p w14:paraId="21636B02" w14:textId="77777777" w:rsidR="00053087" w:rsidRDefault="00053087" w:rsidP="00053087">
            <w:pPr>
              <w:spacing w:line="276" w:lineRule="auto"/>
            </w:pPr>
            <w:r>
              <w:t>&lt;0.001</w:t>
            </w:r>
          </w:p>
        </w:tc>
        <w:tc>
          <w:tcPr>
            <w:tcW w:w="1055" w:type="dxa"/>
          </w:tcPr>
          <w:p w14:paraId="7E0CDEAD" w14:textId="77777777" w:rsidR="00053087" w:rsidRDefault="00053087" w:rsidP="00053087">
            <w:pPr>
              <w:spacing w:line="276" w:lineRule="auto"/>
            </w:pPr>
            <w:r>
              <w:t>&lt;0.001</w:t>
            </w:r>
          </w:p>
        </w:tc>
        <w:tc>
          <w:tcPr>
            <w:tcW w:w="1007" w:type="dxa"/>
          </w:tcPr>
          <w:p w14:paraId="4EC79778" w14:textId="77777777" w:rsidR="00053087" w:rsidRDefault="00053087" w:rsidP="00053087">
            <w:pPr>
              <w:spacing w:line="276" w:lineRule="auto"/>
            </w:pPr>
          </w:p>
        </w:tc>
        <w:tc>
          <w:tcPr>
            <w:tcW w:w="753" w:type="dxa"/>
          </w:tcPr>
          <w:p w14:paraId="5A0AC3EA" w14:textId="77777777" w:rsidR="00053087" w:rsidRDefault="00053087" w:rsidP="00053087">
            <w:pPr>
              <w:spacing w:line="276" w:lineRule="auto"/>
            </w:pPr>
          </w:p>
        </w:tc>
        <w:tc>
          <w:tcPr>
            <w:tcW w:w="1345" w:type="dxa"/>
          </w:tcPr>
          <w:p w14:paraId="6A0AC25E" w14:textId="77777777" w:rsidR="00053087" w:rsidRDefault="00053087" w:rsidP="00053087">
            <w:pPr>
              <w:spacing w:line="276" w:lineRule="auto"/>
            </w:pPr>
          </w:p>
        </w:tc>
      </w:tr>
      <w:tr w:rsidR="00053087" w14:paraId="5661F709" w14:textId="77777777" w:rsidTr="00053087">
        <w:trPr>
          <w:trHeight w:val="838"/>
        </w:trPr>
        <w:tc>
          <w:tcPr>
            <w:tcW w:w="1406" w:type="dxa"/>
          </w:tcPr>
          <w:p w14:paraId="6B37DA7C" w14:textId="77777777" w:rsidR="00053087" w:rsidRDefault="00053087" w:rsidP="00053087">
            <w:pPr>
              <w:spacing w:line="276" w:lineRule="auto"/>
            </w:pPr>
            <w:r>
              <w:t>Seed count (per flower)</w:t>
            </w:r>
          </w:p>
        </w:tc>
        <w:tc>
          <w:tcPr>
            <w:tcW w:w="1155" w:type="dxa"/>
          </w:tcPr>
          <w:p w14:paraId="58C5BE42" w14:textId="77777777" w:rsidR="00053087" w:rsidRDefault="00053087" w:rsidP="00053087">
            <w:pPr>
              <w:spacing w:line="276" w:lineRule="auto"/>
            </w:pPr>
            <w:r>
              <w:t>Invasive</w:t>
            </w:r>
          </w:p>
        </w:tc>
        <w:tc>
          <w:tcPr>
            <w:tcW w:w="1508" w:type="dxa"/>
          </w:tcPr>
          <w:p w14:paraId="3520C384" w14:textId="77777777" w:rsidR="00053087" w:rsidRDefault="00053087" w:rsidP="00053087">
            <w:pPr>
              <w:spacing w:line="276" w:lineRule="auto"/>
            </w:pPr>
            <w:r>
              <w:t>Treatment</w:t>
            </w:r>
          </w:p>
        </w:tc>
        <w:tc>
          <w:tcPr>
            <w:tcW w:w="1195" w:type="dxa"/>
          </w:tcPr>
          <w:p w14:paraId="44F97B1D" w14:textId="77777777" w:rsidR="00053087" w:rsidRDefault="00053087" w:rsidP="00053087">
            <w:pPr>
              <w:spacing w:line="276" w:lineRule="auto"/>
            </w:pPr>
          </w:p>
        </w:tc>
        <w:tc>
          <w:tcPr>
            <w:tcW w:w="1055" w:type="dxa"/>
          </w:tcPr>
          <w:p w14:paraId="31F4F169" w14:textId="77777777" w:rsidR="00053087" w:rsidRDefault="00053087" w:rsidP="00053087">
            <w:pPr>
              <w:spacing w:line="276" w:lineRule="auto"/>
            </w:pPr>
          </w:p>
        </w:tc>
        <w:tc>
          <w:tcPr>
            <w:tcW w:w="1007" w:type="dxa"/>
          </w:tcPr>
          <w:p w14:paraId="1CDE15E0" w14:textId="77777777" w:rsidR="00053087" w:rsidRDefault="00053087" w:rsidP="00053087">
            <w:pPr>
              <w:spacing w:line="276" w:lineRule="auto"/>
            </w:pPr>
            <w:r>
              <w:t>33.12</w:t>
            </w:r>
          </w:p>
        </w:tc>
        <w:tc>
          <w:tcPr>
            <w:tcW w:w="753" w:type="dxa"/>
          </w:tcPr>
          <w:p w14:paraId="0EF9E5DB" w14:textId="77777777" w:rsidR="00053087" w:rsidRDefault="00053087" w:rsidP="00053087">
            <w:pPr>
              <w:spacing w:line="276" w:lineRule="auto"/>
            </w:pPr>
            <w:r>
              <w:t>5</w:t>
            </w:r>
          </w:p>
        </w:tc>
        <w:tc>
          <w:tcPr>
            <w:tcW w:w="1345" w:type="dxa"/>
          </w:tcPr>
          <w:p w14:paraId="23F3ADDF" w14:textId="77777777" w:rsidR="00053087" w:rsidRDefault="00053087" w:rsidP="00053087">
            <w:pPr>
              <w:spacing w:line="276" w:lineRule="auto"/>
            </w:pPr>
            <w:r>
              <w:t>&lt;0.001</w:t>
            </w:r>
          </w:p>
        </w:tc>
      </w:tr>
    </w:tbl>
    <w:p w14:paraId="1D319531" w14:textId="77777777" w:rsidR="00053087" w:rsidRDefault="00053087" w:rsidP="00167F4F">
      <w:pPr>
        <w:spacing w:line="276" w:lineRule="auto"/>
      </w:pPr>
    </w:p>
    <w:p w14:paraId="66DFC7DF" w14:textId="76309D34" w:rsidR="00167F4F" w:rsidRDefault="00053087" w:rsidP="00167F4F">
      <w:pPr>
        <w:spacing w:line="276" w:lineRule="auto"/>
      </w:pPr>
      <w:r w:rsidRPr="00167F4F">
        <w:rPr>
          <w:b/>
          <w:bCs/>
        </w:rPr>
        <w:t>Table S</w:t>
      </w:r>
      <w:r>
        <w:rPr>
          <w:b/>
          <w:bCs/>
        </w:rPr>
        <w:t>3</w:t>
      </w:r>
      <w:r w:rsidRPr="00167F4F">
        <w:rPr>
          <w:b/>
          <w:bCs/>
        </w:rPr>
        <w:t>.</w:t>
      </w:r>
      <w:r>
        <w:t xml:space="preserve"> </w:t>
      </w:r>
      <w:r w:rsidR="008F33E1">
        <w:t>Tukey test outputs following ge</w:t>
      </w:r>
      <w:r w:rsidR="00453739">
        <w:t xml:space="preserve">neralised </w:t>
      </w:r>
      <w:r w:rsidR="008F33E1">
        <w:t>linear mixed model where</w:t>
      </w:r>
      <w:r w:rsidR="00C76610">
        <w:t xml:space="preserve"> </w:t>
      </w:r>
      <w:r w:rsidR="0085647E">
        <w:t>n</w:t>
      </w:r>
      <w:r w:rsidR="00C76610">
        <w:t xml:space="preserve">ative and </w:t>
      </w:r>
      <w:r w:rsidR="0085647E">
        <w:t>i</w:t>
      </w:r>
      <w:r w:rsidR="00C76610">
        <w:t xml:space="preserve">nvasive range data </w:t>
      </w:r>
      <w:r w:rsidR="0085647E">
        <w:t>were</w:t>
      </w:r>
      <w:r w:rsidR="00C76610">
        <w:t xml:space="preserve"> analysed in two different models. The number of flowers that produced fruit was the response variable and </w:t>
      </w:r>
      <w:r w:rsidR="00DB739B">
        <w:t xml:space="preserve">the treatment applied was the fixed effect. </w:t>
      </w:r>
    </w:p>
    <w:tbl>
      <w:tblPr>
        <w:tblStyle w:val="TableGrid"/>
        <w:tblpPr w:leftFromText="180" w:rightFromText="180" w:vertAnchor="text" w:horzAnchor="margin" w:tblpY="-49"/>
        <w:tblW w:w="9499" w:type="dxa"/>
        <w:tblLook w:val="04A0" w:firstRow="1" w:lastRow="0" w:firstColumn="1" w:lastColumn="0" w:noHBand="0" w:noVBand="1"/>
      </w:tblPr>
      <w:tblGrid>
        <w:gridCol w:w="3822"/>
        <w:gridCol w:w="938"/>
        <w:gridCol w:w="1047"/>
        <w:gridCol w:w="923"/>
        <w:gridCol w:w="923"/>
        <w:gridCol w:w="923"/>
        <w:gridCol w:w="923"/>
      </w:tblGrid>
      <w:tr w:rsidR="0085647E" w:rsidRPr="008F33E1" w14:paraId="66946A17" w14:textId="77777777" w:rsidTr="0085647E">
        <w:trPr>
          <w:trHeight w:val="300"/>
        </w:trPr>
        <w:tc>
          <w:tcPr>
            <w:tcW w:w="3822" w:type="dxa"/>
            <w:noWrap/>
            <w:hideMark/>
          </w:tcPr>
          <w:p w14:paraId="55A51C17" w14:textId="77777777" w:rsidR="0085647E" w:rsidRPr="008F33E1" w:rsidRDefault="0085647E" w:rsidP="0085647E">
            <w:pPr>
              <w:rPr>
                <w:rFonts w:ascii="Calibri" w:eastAsia="Times New Roman" w:hAnsi="Calibri" w:cs="Calibri"/>
                <w:b/>
                <w:bCs/>
                <w:color w:val="000000"/>
                <w:lang w:eastAsia="en-AU"/>
              </w:rPr>
            </w:pPr>
            <w:r w:rsidRPr="0085647E">
              <w:rPr>
                <w:rFonts w:ascii="Calibri" w:eastAsia="Times New Roman" w:hAnsi="Calibri" w:cs="Calibri"/>
                <w:b/>
                <w:bCs/>
                <w:color w:val="000000"/>
                <w:lang w:eastAsia="en-AU"/>
              </w:rPr>
              <w:lastRenderedPageBreak/>
              <w:t>C</w:t>
            </w:r>
            <w:r w:rsidRPr="008F33E1">
              <w:rPr>
                <w:rFonts w:ascii="Calibri" w:eastAsia="Times New Roman" w:hAnsi="Calibri" w:cs="Calibri"/>
                <w:b/>
                <w:bCs/>
                <w:color w:val="000000"/>
                <w:lang w:eastAsia="en-AU"/>
              </w:rPr>
              <w:t>ontrast</w:t>
            </w:r>
          </w:p>
        </w:tc>
        <w:tc>
          <w:tcPr>
            <w:tcW w:w="938" w:type="dxa"/>
            <w:noWrap/>
            <w:hideMark/>
          </w:tcPr>
          <w:p w14:paraId="3A337E57" w14:textId="77777777" w:rsidR="0085647E" w:rsidRPr="008F33E1" w:rsidRDefault="0085647E" w:rsidP="0085647E">
            <w:pPr>
              <w:rPr>
                <w:rFonts w:ascii="Calibri" w:eastAsia="Times New Roman" w:hAnsi="Calibri" w:cs="Calibri"/>
                <w:b/>
                <w:bCs/>
                <w:color w:val="000000"/>
                <w:lang w:eastAsia="en-AU"/>
              </w:rPr>
            </w:pPr>
            <w:r w:rsidRPr="008F33E1">
              <w:rPr>
                <w:rFonts w:ascii="Calibri" w:eastAsia="Times New Roman" w:hAnsi="Calibri" w:cs="Calibri"/>
                <w:b/>
                <w:bCs/>
                <w:color w:val="000000"/>
                <w:lang w:eastAsia="en-AU"/>
              </w:rPr>
              <w:t>Range</w:t>
            </w:r>
          </w:p>
        </w:tc>
        <w:tc>
          <w:tcPr>
            <w:tcW w:w="1047" w:type="dxa"/>
            <w:noWrap/>
            <w:hideMark/>
          </w:tcPr>
          <w:p w14:paraId="64829D3B" w14:textId="77777777" w:rsidR="0085647E" w:rsidRPr="008F33E1" w:rsidRDefault="0085647E" w:rsidP="0085647E">
            <w:pPr>
              <w:rPr>
                <w:rFonts w:ascii="Calibri" w:eastAsia="Times New Roman" w:hAnsi="Calibri" w:cs="Calibri"/>
                <w:b/>
                <w:bCs/>
                <w:color w:val="000000"/>
                <w:lang w:eastAsia="en-AU"/>
              </w:rPr>
            </w:pPr>
            <w:r w:rsidRPr="008F33E1">
              <w:rPr>
                <w:rFonts w:ascii="Calibri" w:eastAsia="Times New Roman" w:hAnsi="Calibri" w:cs="Calibri"/>
                <w:b/>
                <w:bCs/>
                <w:color w:val="000000"/>
                <w:lang w:eastAsia="en-AU"/>
              </w:rPr>
              <w:t>estimate</w:t>
            </w:r>
          </w:p>
        </w:tc>
        <w:tc>
          <w:tcPr>
            <w:tcW w:w="923" w:type="dxa"/>
            <w:noWrap/>
            <w:hideMark/>
          </w:tcPr>
          <w:p w14:paraId="01D6C12C" w14:textId="77777777" w:rsidR="0085647E" w:rsidRPr="008F33E1" w:rsidRDefault="0085647E" w:rsidP="0085647E">
            <w:pPr>
              <w:rPr>
                <w:rFonts w:ascii="Calibri" w:eastAsia="Times New Roman" w:hAnsi="Calibri" w:cs="Calibri"/>
                <w:b/>
                <w:bCs/>
                <w:color w:val="000000"/>
                <w:lang w:eastAsia="en-AU"/>
              </w:rPr>
            </w:pPr>
            <w:r w:rsidRPr="008F33E1">
              <w:rPr>
                <w:rFonts w:ascii="Calibri" w:eastAsia="Times New Roman" w:hAnsi="Calibri" w:cs="Calibri"/>
                <w:b/>
                <w:bCs/>
                <w:color w:val="000000"/>
                <w:lang w:eastAsia="en-AU"/>
              </w:rPr>
              <w:t>SE</w:t>
            </w:r>
          </w:p>
        </w:tc>
        <w:tc>
          <w:tcPr>
            <w:tcW w:w="923" w:type="dxa"/>
            <w:noWrap/>
            <w:hideMark/>
          </w:tcPr>
          <w:p w14:paraId="26BD5535" w14:textId="77777777" w:rsidR="0085647E" w:rsidRPr="008F33E1" w:rsidRDefault="0085647E" w:rsidP="0085647E">
            <w:pPr>
              <w:rPr>
                <w:rFonts w:ascii="Calibri" w:eastAsia="Times New Roman" w:hAnsi="Calibri" w:cs="Calibri"/>
                <w:b/>
                <w:bCs/>
                <w:color w:val="000000"/>
                <w:lang w:eastAsia="en-AU"/>
              </w:rPr>
            </w:pPr>
            <w:proofErr w:type="spellStart"/>
            <w:r w:rsidRPr="008F33E1">
              <w:rPr>
                <w:rFonts w:ascii="Calibri" w:eastAsia="Times New Roman" w:hAnsi="Calibri" w:cs="Calibri"/>
                <w:b/>
                <w:bCs/>
                <w:color w:val="000000"/>
                <w:lang w:eastAsia="en-AU"/>
              </w:rPr>
              <w:t>df</w:t>
            </w:r>
            <w:proofErr w:type="spellEnd"/>
          </w:p>
        </w:tc>
        <w:tc>
          <w:tcPr>
            <w:tcW w:w="923" w:type="dxa"/>
            <w:noWrap/>
            <w:hideMark/>
          </w:tcPr>
          <w:p w14:paraId="487A89C7" w14:textId="77777777" w:rsidR="0085647E" w:rsidRPr="008F33E1" w:rsidRDefault="0085647E" w:rsidP="0085647E">
            <w:pPr>
              <w:rPr>
                <w:rFonts w:ascii="Calibri" w:eastAsia="Times New Roman" w:hAnsi="Calibri" w:cs="Calibri"/>
                <w:b/>
                <w:bCs/>
                <w:color w:val="000000"/>
                <w:lang w:eastAsia="en-AU"/>
              </w:rPr>
            </w:pPr>
            <w:proofErr w:type="spellStart"/>
            <w:proofErr w:type="gramStart"/>
            <w:r w:rsidRPr="008F33E1">
              <w:rPr>
                <w:rFonts w:ascii="Calibri" w:eastAsia="Times New Roman" w:hAnsi="Calibri" w:cs="Calibri"/>
                <w:b/>
                <w:bCs/>
                <w:color w:val="000000"/>
                <w:lang w:eastAsia="en-AU"/>
              </w:rPr>
              <w:t>z.ratio</w:t>
            </w:r>
            <w:proofErr w:type="spellEnd"/>
            <w:proofErr w:type="gramEnd"/>
          </w:p>
        </w:tc>
        <w:tc>
          <w:tcPr>
            <w:tcW w:w="923" w:type="dxa"/>
            <w:noWrap/>
            <w:hideMark/>
          </w:tcPr>
          <w:p w14:paraId="200478A1" w14:textId="77777777" w:rsidR="0085647E" w:rsidRPr="008F33E1" w:rsidRDefault="0085647E" w:rsidP="0085647E">
            <w:pPr>
              <w:rPr>
                <w:rFonts w:ascii="Calibri" w:eastAsia="Times New Roman" w:hAnsi="Calibri" w:cs="Calibri"/>
                <w:b/>
                <w:bCs/>
                <w:color w:val="000000"/>
                <w:lang w:eastAsia="en-AU"/>
              </w:rPr>
            </w:pPr>
            <w:proofErr w:type="spellStart"/>
            <w:r w:rsidRPr="008F33E1">
              <w:rPr>
                <w:rFonts w:ascii="Calibri" w:eastAsia="Times New Roman" w:hAnsi="Calibri" w:cs="Calibri"/>
                <w:b/>
                <w:bCs/>
                <w:color w:val="000000"/>
                <w:lang w:eastAsia="en-AU"/>
              </w:rPr>
              <w:t>p.value</w:t>
            </w:r>
            <w:proofErr w:type="spellEnd"/>
          </w:p>
        </w:tc>
      </w:tr>
      <w:tr w:rsidR="0085647E" w:rsidRPr="008F33E1" w14:paraId="3D47A1D2" w14:textId="77777777" w:rsidTr="0085647E">
        <w:trPr>
          <w:trHeight w:val="300"/>
        </w:trPr>
        <w:tc>
          <w:tcPr>
            <w:tcW w:w="3822" w:type="dxa"/>
            <w:noWrap/>
            <w:hideMark/>
          </w:tcPr>
          <w:p w14:paraId="66B6D7A2"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outcrosser</w:t>
            </w:r>
            <w:proofErr w:type="spellEnd"/>
            <w:r w:rsidRPr="008F33E1">
              <w:rPr>
                <w:rFonts w:ascii="Calibri" w:eastAsia="Times New Roman" w:hAnsi="Calibri" w:cs="Calibri"/>
                <w:color w:val="000000"/>
                <w:lang w:eastAsia="en-AU"/>
              </w:rPr>
              <w:t xml:space="preserve"> - Emasculate </w:t>
            </w:r>
            <w:proofErr w:type="spellStart"/>
            <w:r w:rsidRPr="008F33E1">
              <w:rPr>
                <w:rFonts w:ascii="Calibri" w:eastAsia="Times New Roman" w:hAnsi="Calibri" w:cs="Calibri"/>
                <w:color w:val="000000"/>
                <w:lang w:eastAsia="en-AU"/>
              </w:rPr>
              <w:t>selfer</w:t>
            </w:r>
            <w:proofErr w:type="spellEnd"/>
          </w:p>
        </w:tc>
        <w:tc>
          <w:tcPr>
            <w:tcW w:w="938" w:type="dxa"/>
            <w:noWrap/>
            <w:hideMark/>
          </w:tcPr>
          <w:p w14:paraId="0F7B558B"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098D7A5C"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-4.93E-01</w:t>
            </w:r>
          </w:p>
        </w:tc>
        <w:tc>
          <w:tcPr>
            <w:tcW w:w="923" w:type="dxa"/>
            <w:noWrap/>
            <w:hideMark/>
          </w:tcPr>
          <w:p w14:paraId="139BCC21"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0.457</w:t>
            </w:r>
          </w:p>
        </w:tc>
        <w:tc>
          <w:tcPr>
            <w:tcW w:w="923" w:type="dxa"/>
            <w:noWrap/>
            <w:hideMark/>
          </w:tcPr>
          <w:p w14:paraId="5AF2C403"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2E567F82"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-1.079</w:t>
            </w:r>
          </w:p>
        </w:tc>
        <w:tc>
          <w:tcPr>
            <w:tcW w:w="923" w:type="dxa"/>
            <w:noWrap/>
            <w:hideMark/>
          </w:tcPr>
          <w:p w14:paraId="47665E97"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0.89</w:t>
            </w:r>
          </w:p>
        </w:tc>
      </w:tr>
      <w:tr w:rsidR="0085647E" w:rsidRPr="008F33E1" w14:paraId="65A00262" w14:textId="77777777" w:rsidTr="0085647E">
        <w:trPr>
          <w:trHeight w:val="300"/>
        </w:trPr>
        <w:tc>
          <w:tcPr>
            <w:tcW w:w="3822" w:type="dxa"/>
            <w:noWrap/>
            <w:hideMark/>
          </w:tcPr>
          <w:p w14:paraId="0017BC66"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outcrosser</w:t>
            </w:r>
            <w:proofErr w:type="spellEnd"/>
            <w:r w:rsidRPr="008F33E1">
              <w:rPr>
                <w:rFonts w:ascii="Calibri" w:eastAsia="Times New Roman" w:hAnsi="Calibri" w:cs="Calibri"/>
                <w:color w:val="000000"/>
                <w:lang w:eastAsia="en-AU"/>
              </w:rPr>
              <w:t xml:space="preserve"> - Emasculated closed</w:t>
            </w:r>
          </w:p>
        </w:tc>
        <w:tc>
          <w:tcPr>
            <w:tcW w:w="938" w:type="dxa"/>
            <w:noWrap/>
            <w:hideMark/>
          </w:tcPr>
          <w:p w14:paraId="29A356FE"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7A4D221E"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1.17E+00</w:t>
            </w:r>
          </w:p>
        </w:tc>
        <w:tc>
          <w:tcPr>
            <w:tcW w:w="923" w:type="dxa"/>
            <w:noWrap/>
            <w:hideMark/>
          </w:tcPr>
          <w:p w14:paraId="7C22CA30"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0.435</w:t>
            </w:r>
          </w:p>
        </w:tc>
        <w:tc>
          <w:tcPr>
            <w:tcW w:w="923" w:type="dxa"/>
            <w:noWrap/>
            <w:hideMark/>
          </w:tcPr>
          <w:p w14:paraId="5DB385DA"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4B22E41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2.7</w:t>
            </w:r>
          </w:p>
        </w:tc>
        <w:tc>
          <w:tcPr>
            <w:tcW w:w="923" w:type="dxa"/>
            <w:noWrap/>
            <w:hideMark/>
          </w:tcPr>
          <w:p w14:paraId="149650A2"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0.0752</w:t>
            </w:r>
          </w:p>
        </w:tc>
      </w:tr>
      <w:tr w:rsidR="0085647E" w:rsidRPr="008F33E1" w14:paraId="1DB2FBA0" w14:textId="77777777" w:rsidTr="0085647E">
        <w:trPr>
          <w:trHeight w:val="300"/>
        </w:trPr>
        <w:tc>
          <w:tcPr>
            <w:tcW w:w="3822" w:type="dxa"/>
            <w:noWrap/>
            <w:hideMark/>
          </w:tcPr>
          <w:p w14:paraId="468857E5"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outcrosser</w:t>
            </w:r>
            <w:proofErr w:type="spellEnd"/>
            <w:r w:rsidRPr="008F33E1">
              <w:rPr>
                <w:rFonts w:ascii="Calibri" w:eastAsia="Times New Roman" w:hAnsi="Calibri" w:cs="Calibri"/>
                <w:color w:val="000000"/>
                <w:lang w:eastAsia="en-AU"/>
              </w:rPr>
              <w:t xml:space="preserve"> - Emasculated open</w:t>
            </w:r>
          </w:p>
        </w:tc>
        <w:tc>
          <w:tcPr>
            <w:tcW w:w="938" w:type="dxa"/>
            <w:noWrap/>
            <w:hideMark/>
          </w:tcPr>
          <w:p w14:paraId="77A0D46A"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7001D9B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-3.52E-01</w:t>
            </w:r>
          </w:p>
        </w:tc>
        <w:tc>
          <w:tcPr>
            <w:tcW w:w="923" w:type="dxa"/>
            <w:noWrap/>
            <w:hideMark/>
          </w:tcPr>
          <w:p w14:paraId="120B5C51"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0.436</w:t>
            </w:r>
          </w:p>
        </w:tc>
        <w:tc>
          <w:tcPr>
            <w:tcW w:w="923" w:type="dxa"/>
            <w:noWrap/>
            <w:hideMark/>
          </w:tcPr>
          <w:p w14:paraId="58E14081"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54746DBA"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-0.808</w:t>
            </w:r>
          </w:p>
        </w:tc>
        <w:tc>
          <w:tcPr>
            <w:tcW w:w="923" w:type="dxa"/>
            <w:noWrap/>
            <w:hideMark/>
          </w:tcPr>
          <w:p w14:paraId="11A262B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0.9662</w:t>
            </w:r>
          </w:p>
        </w:tc>
      </w:tr>
      <w:tr w:rsidR="0085647E" w:rsidRPr="008F33E1" w14:paraId="7F8A8F65" w14:textId="77777777" w:rsidTr="0085647E">
        <w:trPr>
          <w:trHeight w:val="300"/>
        </w:trPr>
        <w:tc>
          <w:tcPr>
            <w:tcW w:w="3822" w:type="dxa"/>
            <w:noWrap/>
            <w:hideMark/>
          </w:tcPr>
          <w:p w14:paraId="766BF27A"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outcrosser</w:t>
            </w:r>
            <w:proofErr w:type="spellEnd"/>
            <w:r w:rsidRPr="008F33E1">
              <w:rPr>
                <w:rFonts w:ascii="Calibri" w:eastAsia="Times New Roman" w:hAnsi="Calibri" w:cs="Calibri"/>
                <w:color w:val="000000"/>
                <w:lang w:eastAsia="en-AU"/>
              </w:rPr>
              <w:t xml:space="preserve"> - Open control</w:t>
            </w:r>
          </w:p>
        </w:tc>
        <w:tc>
          <w:tcPr>
            <w:tcW w:w="938" w:type="dxa"/>
            <w:noWrap/>
            <w:hideMark/>
          </w:tcPr>
          <w:p w14:paraId="26422BDB"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53993C03"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4.10E-06</w:t>
            </w:r>
          </w:p>
        </w:tc>
        <w:tc>
          <w:tcPr>
            <w:tcW w:w="923" w:type="dxa"/>
            <w:noWrap/>
            <w:hideMark/>
          </w:tcPr>
          <w:p w14:paraId="38A0158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0.427</w:t>
            </w:r>
          </w:p>
        </w:tc>
        <w:tc>
          <w:tcPr>
            <w:tcW w:w="923" w:type="dxa"/>
            <w:noWrap/>
            <w:hideMark/>
          </w:tcPr>
          <w:p w14:paraId="7067D9F3"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5B2138A9"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w:t>
            </w:r>
          </w:p>
        </w:tc>
        <w:tc>
          <w:tcPr>
            <w:tcW w:w="923" w:type="dxa"/>
            <w:noWrap/>
            <w:hideMark/>
          </w:tcPr>
          <w:p w14:paraId="24878F20"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w:t>
            </w:r>
          </w:p>
        </w:tc>
      </w:tr>
      <w:tr w:rsidR="0085647E" w:rsidRPr="008F33E1" w14:paraId="69467829" w14:textId="77777777" w:rsidTr="0085647E">
        <w:trPr>
          <w:trHeight w:val="300"/>
        </w:trPr>
        <w:tc>
          <w:tcPr>
            <w:tcW w:w="3822" w:type="dxa"/>
            <w:noWrap/>
            <w:hideMark/>
          </w:tcPr>
          <w:p w14:paraId="01AC0E8E"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outcrosser</w:t>
            </w:r>
            <w:proofErr w:type="spellEnd"/>
            <w:r w:rsidRPr="008F33E1">
              <w:rPr>
                <w:rFonts w:ascii="Calibri" w:eastAsia="Times New Roman" w:hAnsi="Calibri" w:cs="Calibri"/>
                <w:color w:val="000000"/>
                <w:lang w:eastAsia="en-AU"/>
              </w:rPr>
              <w:t xml:space="preserve"> - Pollinator exclusion</w:t>
            </w:r>
          </w:p>
        </w:tc>
        <w:tc>
          <w:tcPr>
            <w:tcW w:w="938" w:type="dxa"/>
            <w:noWrap/>
            <w:hideMark/>
          </w:tcPr>
          <w:p w14:paraId="40B7109D"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4A052543"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1.44E+00</w:t>
            </w:r>
          </w:p>
        </w:tc>
        <w:tc>
          <w:tcPr>
            <w:tcW w:w="923" w:type="dxa"/>
            <w:noWrap/>
            <w:hideMark/>
          </w:tcPr>
          <w:p w14:paraId="42735E18"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0.448</w:t>
            </w:r>
          </w:p>
        </w:tc>
        <w:tc>
          <w:tcPr>
            <w:tcW w:w="923" w:type="dxa"/>
            <w:noWrap/>
            <w:hideMark/>
          </w:tcPr>
          <w:p w14:paraId="5EEDA7FE"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5E529CFA"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3.209</w:t>
            </w:r>
          </w:p>
        </w:tc>
        <w:tc>
          <w:tcPr>
            <w:tcW w:w="923" w:type="dxa"/>
            <w:noWrap/>
            <w:hideMark/>
          </w:tcPr>
          <w:p w14:paraId="225D1DA1"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0.0168</w:t>
            </w:r>
          </w:p>
        </w:tc>
      </w:tr>
      <w:tr w:rsidR="0085647E" w:rsidRPr="008F33E1" w14:paraId="4EF553BF" w14:textId="77777777" w:rsidTr="0085647E">
        <w:trPr>
          <w:trHeight w:val="300"/>
        </w:trPr>
        <w:tc>
          <w:tcPr>
            <w:tcW w:w="3822" w:type="dxa"/>
            <w:noWrap/>
            <w:hideMark/>
          </w:tcPr>
          <w:p w14:paraId="4F7CB275"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selfer</w:t>
            </w:r>
            <w:proofErr w:type="spellEnd"/>
            <w:r w:rsidRPr="008F33E1">
              <w:rPr>
                <w:rFonts w:ascii="Calibri" w:eastAsia="Times New Roman" w:hAnsi="Calibri" w:cs="Calibri"/>
                <w:color w:val="000000"/>
                <w:lang w:eastAsia="en-AU"/>
              </w:rPr>
              <w:t xml:space="preserve"> - Emasculated closed</w:t>
            </w:r>
          </w:p>
        </w:tc>
        <w:tc>
          <w:tcPr>
            <w:tcW w:w="938" w:type="dxa"/>
            <w:noWrap/>
            <w:hideMark/>
          </w:tcPr>
          <w:p w14:paraId="7DD70C1D"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3DF8BE07"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1.67E+00</w:t>
            </w:r>
          </w:p>
        </w:tc>
        <w:tc>
          <w:tcPr>
            <w:tcW w:w="923" w:type="dxa"/>
            <w:noWrap/>
            <w:hideMark/>
          </w:tcPr>
          <w:p w14:paraId="0A9EF860"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0.465</w:t>
            </w:r>
          </w:p>
        </w:tc>
        <w:tc>
          <w:tcPr>
            <w:tcW w:w="923" w:type="dxa"/>
            <w:noWrap/>
            <w:hideMark/>
          </w:tcPr>
          <w:p w14:paraId="0FAB2896"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3440AE54"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3.584</w:t>
            </w:r>
          </w:p>
        </w:tc>
        <w:tc>
          <w:tcPr>
            <w:tcW w:w="923" w:type="dxa"/>
            <w:noWrap/>
            <w:hideMark/>
          </w:tcPr>
          <w:p w14:paraId="306C89F5"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0.0046</w:t>
            </w:r>
          </w:p>
        </w:tc>
      </w:tr>
      <w:tr w:rsidR="0085647E" w:rsidRPr="008F33E1" w14:paraId="493FB2DC" w14:textId="77777777" w:rsidTr="0085647E">
        <w:trPr>
          <w:trHeight w:val="300"/>
        </w:trPr>
        <w:tc>
          <w:tcPr>
            <w:tcW w:w="3822" w:type="dxa"/>
            <w:noWrap/>
            <w:hideMark/>
          </w:tcPr>
          <w:p w14:paraId="349A94C3"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selfer</w:t>
            </w:r>
            <w:proofErr w:type="spellEnd"/>
            <w:r w:rsidRPr="008F33E1">
              <w:rPr>
                <w:rFonts w:ascii="Calibri" w:eastAsia="Times New Roman" w:hAnsi="Calibri" w:cs="Calibri"/>
                <w:color w:val="000000"/>
                <w:lang w:eastAsia="en-AU"/>
              </w:rPr>
              <w:t xml:space="preserve"> - Emasculated open</w:t>
            </w:r>
          </w:p>
        </w:tc>
        <w:tc>
          <w:tcPr>
            <w:tcW w:w="938" w:type="dxa"/>
            <w:noWrap/>
            <w:hideMark/>
          </w:tcPr>
          <w:p w14:paraId="2949D688"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10B7E325"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1.41E-01</w:t>
            </w:r>
          </w:p>
        </w:tc>
        <w:tc>
          <w:tcPr>
            <w:tcW w:w="923" w:type="dxa"/>
            <w:noWrap/>
            <w:hideMark/>
          </w:tcPr>
          <w:p w14:paraId="7991BDB5"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0.465</w:t>
            </w:r>
          </w:p>
        </w:tc>
        <w:tc>
          <w:tcPr>
            <w:tcW w:w="923" w:type="dxa"/>
            <w:noWrap/>
            <w:hideMark/>
          </w:tcPr>
          <w:p w14:paraId="6727BC97"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7A7AE629"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0.303</w:t>
            </w:r>
          </w:p>
        </w:tc>
        <w:tc>
          <w:tcPr>
            <w:tcW w:w="923" w:type="dxa"/>
            <w:noWrap/>
            <w:hideMark/>
          </w:tcPr>
          <w:p w14:paraId="57DCB605"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0.9997</w:t>
            </w:r>
          </w:p>
        </w:tc>
      </w:tr>
      <w:tr w:rsidR="0085647E" w:rsidRPr="008F33E1" w14:paraId="4DD44C1D" w14:textId="77777777" w:rsidTr="0085647E">
        <w:trPr>
          <w:trHeight w:val="300"/>
        </w:trPr>
        <w:tc>
          <w:tcPr>
            <w:tcW w:w="3822" w:type="dxa"/>
            <w:noWrap/>
            <w:hideMark/>
          </w:tcPr>
          <w:p w14:paraId="2BBD81FB"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selfer</w:t>
            </w:r>
            <w:proofErr w:type="spellEnd"/>
            <w:r w:rsidRPr="008F33E1">
              <w:rPr>
                <w:rFonts w:ascii="Calibri" w:eastAsia="Times New Roman" w:hAnsi="Calibri" w:cs="Calibri"/>
                <w:color w:val="000000"/>
                <w:lang w:eastAsia="en-AU"/>
              </w:rPr>
              <w:t xml:space="preserve"> - Open control</w:t>
            </w:r>
          </w:p>
        </w:tc>
        <w:tc>
          <w:tcPr>
            <w:tcW w:w="938" w:type="dxa"/>
            <w:noWrap/>
            <w:hideMark/>
          </w:tcPr>
          <w:p w14:paraId="20304EC8"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784B04E7"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4.93E-01</w:t>
            </w:r>
          </w:p>
        </w:tc>
        <w:tc>
          <w:tcPr>
            <w:tcW w:w="923" w:type="dxa"/>
            <w:noWrap/>
            <w:hideMark/>
          </w:tcPr>
          <w:p w14:paraId="7107FF3C"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0.457</w:t>
            </w:r>
          </w:p>
        </w:tc>
        <w:tc>
          <w:tcPr>
            <w:tcW w:w="923" w:type="dxa"/>
            <w:noWrap/>
            <w:hideMark/>
          </w:tcPr>
          <w:p w14:paraId="5AD7A199"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1D5F4DB7"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1.079</w:t>
            </w:r>
          </w:p>
        </w:tc>
        <w:tc>
          <w:tcPr>
            <w:tcW w:w="923" w:type="dxa"/>
            <w:noWrap/>
            <w:hideMark/>
          </w:tcPr>
          <w:p w14:paraId="6C3524DE"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0.89</w:t>
            </w:r>
          </w:p>
        </w:tc>
      </w:tr>
      <w:tr w:rsidR="0085647E" w:rsidRPr="008F33E1" w14:paraId="79504938" w14:textId="77777777" w:rsidTr="0085647E">
        <w:trPr>
          <w:trHeight w:val="300"/>
        </w:trPr>
        <w:tc>
          <w:tcPr>
            <w:tcW w:w="3822" w:type="dxa"/>
            <w:noWrap/>
            <w:hideMark/>
          </w:tcPr>
          <w:p w14:paraId="6478CAED"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selfer</w:t>
            </w:r>
            <w:proofErr w:type="spellEnd"/>
            <w:r w:rsidRPr="008F33E1">
              <w:rPr>
                <w:rFonts w:ascii="Calibri" w:eastAsia="Times New Roman" w:hAnsi="Calibri" w:cs="Calibri"/>
                <w:color w:val="000000"/>
                <w:lang w:eastAsia="en-AU"/>
              </w:rPr>
              <w:t xml:space="preserve"> - Pollinator exclusion</w:t>
            </w:r>
          </w:p>
        </w:tc>
        <w:tc>
          <w:tcPr>
            <w:tcW w:w="938" w:type="dxa"/>
            <w:noWrap/>
            <w:hideMark/>
          </w:tcPr>
          <w:p w14:paraId="090DD080"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72046F47"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1.93E+00</w:t>
            </w:r>
          </w:p>
        </w:tc>
        <w:tc>
          <w:tcPr>
            <w:tcW w:w="923" w:type="dxa"/>
            <w:noWrap/>
            <w:hideMark/>
          </w:tcPr>
          <w:p w14:paraId="2F2DDA26"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0.478</w:t>
            </w:r>
          </w:p>
        </w:tc>
        <w:tc>
          <w:tcPr>
            <w:tcW w:w="923" w:type="dxa"/>
            <w:noWrap/>
            <w:hideMark/>
          </w:tcPr>
          <w:p w14:paraId="0D16B841"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3BA73DED"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4.043</w:t>
            </w:r>
          </w:p>
        </w:tc>
        <w:tc>
          <w:tcPr>
            <w:tcW w:w="923" w:type="dxa"/>
            <w:noWrap/>
            <w:hideMark/>
          </w:tcPr>
          <w:p w14:paraId="19FF7C4D"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0.0008</w:t>
            </w:r>
          </w:p>
        </w:tc>
      </w:tr>
      <w:tr w:rsidR="0085647E" w:rsidRPr="008F33E1" w14:paraId="22ED84CF" w14:textId="77777777" w:rsidTr="0085647E">
        <w:trPr>
          <w:trHeight w:val="300"/>
        </w:trPr>
        <w:tc>
          <w:tcPr>
            <w:tcW w:w="3822" w:type="dxa"/>
            <w:noWrap/>
            <w:hideMark/>
          </w:tcPr>
          <w:p w14:paraId="1815F2D7"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Emasculated closed - Emasculated open</w:t>
            </w:r>
          </w:p>
        </w:tc>
        <w:tc>
          <w:tcPr>
            <w:tcW w:w="938" w:type="dxa"/>
            <w:noWrap/>
            <w:hideMark/>
          </w:tcPr>
          <w:p w14:paraId="1D11E192"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5207721C"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-1.53E+00</w:t>
            </w:r>
          </w:p>
        </w:tc>
        <w:tc>
          <w:tcPr>
            <w:tcW w:w="923" w:type="dxa"/>
            <w:noWrap/>
            <w:hideMark/>
          </w:tcPr>
          <w:p w14:paraId="02B16E5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0.447</w:t>
            </w:r>
          </w:p>
        </w:tc>
        <w:tc>
          <w:tcPr>
            <w:tcW w:w="923" w:type="dxa"/>
            <w:noWrap/>
            <w:hideMark/>
          </w:tcPr>
          <w:p w14:paraId="6BE3EFF3"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22793B63"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-3.42</w:t>
            </w:r>
          </w:p>
        </w:tc>
        <w:tc>
          <w:tcPr>
            <w:tcW w:w="923" w:type="dxa"/>
            <w:noWrap/>
            <w:hideMark/>
          </w:tcPr>
          <w:p w14:paraId="1FE803FB"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0.0082</w:t>
            </w:r>
          </w:p>
        </w:tc>
      </w:tr>
      <w:tr w:rsidR="0085647E" w:rsidRPr="008F33E1" w14:paraId="3ABF7CCF" w14:textId="77777777" w:rsidTr="0085647E">
        <w:trPr>
          <w:trHeight w:val="300"/>
        </w:trPr>
        <w:tc>
          <w:tcPr>
            <w:tcW w:w="3822" w:type="dxa"/>
            <w:noWrap/>
            <w:hideMark/>
          </w:tcPr>
          <w:p w14:paraId="0D0CBDC3"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Emasculated closed - Open control</w:t>
            </w:r>
          </w:p>
        </w:tc>
        <w:tc>
          <w:tcPr>
            <w:tcW w:w="938" w:type="dxa"/>
            <w:noWrap/>
            <w:hideMark/>
          </w:tcPr>
          <w:p w14:paraId="3CD89D09"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5D0D28C7"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-1.17E+00</w:t>
            </w:r>
          </w:p>
        </w:tc>
        <w:tc>
          <w:tcPr>
            <w:tcW w:w="923" w:type="dxa"/>
            <w:noWrap/>
            <w:hideMark/>
          </w:tcPr>
          <w:p w14:paraId="5CE23135"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0.435</w:t>
            </w:r>
          </w:p>
        </w:tc>
        <w:tc>
          <w:tcPr>
            <w:tcW w:w="923" w:type="dxa"/>
            <w:noWrap/>
            <w:hideMark/>
          </w:tcPr>
          <w:p w14:paraId="6C86B311"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069073D6"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-2.7</w:t>
            </w:r>
          </w:p>
        </w:tc>
        <w:tc>
          <w:tcPr>
            <w:tcW w:w="923" w:type="dxa"/>
            <w:noWrap/>
            <w:hideMark/>
          </w:tcPr>
          <w:p w14:paraId="6EB89881"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0.0752</w:t>
            </w:r>
          </w:p>
        </w:tc>
      </w:tr>
      <w:tr w:rsidR="0085647E" w:rsidRPr="008F33E1" w14:paraId="0F733B35" w14:textId="77777777" w:rsidTr="0085647E">
        <w:trPr>
          <w:trHeight w:val="300"/>
        </w:trPr>
        <w:tc>
          <w:tcPr>
            <w:tcW w:w="3822" w:type="dxa"/>
            <w:noWrap/>
            <w:hideMark/>
          </w:tcPr>
          <w:p w14:paraId="5F23D30F"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Emasculated closed - Pollinator exclusion</w:t>
            </w:r>
          </w:p>
        </w:tc>
        <w:tc>
          <w:tcPr>
            <w:tcW w:w="938" w:type="dxa"/>
            <w:noWrap/>
            <w:hideMark/>
          </w:tcPr>
          <w:p w14:paraId="7C64D9B0"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44001CB7"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2.63E-01</w:t>
            </w:r>
          </w:p>
        </w:tc>
        <w:tc>
          <w:tcPr>
            <w:tcW w:w="923" w:type="dxa"/>
            <w:noWrap/>
            <w:hideMark/>
          </w:tcPr>
          <w:p w14:paraId="535A61FC"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0.451</w:t>
            </w:r>
          </w:p>
        </w:tc>
        <w:tc>
          <w:tcPr>
            <w:tcW w:w="923" w:type="dxa"/>
            <w:noWrap/>
            <w:hideMark/>
          </w:tcPr>
          <w:p w14:paraId="4D6DE1A7"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0B76AD18"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0.584</w:t>
            </w:r>
          </w:p>
        </w:tc>
        <w:tc>
          <w:tcPr>
            <w:tcW w:w="923" w:type="dxa"/>
            <w:noWrap/>
            <w:hideMark/>
          </w:tcPr>
          <w:p w14:paraId="62DB3AF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0.9921</w:t>
            </w:r>
          </w:p>
        </w:tc>
      </w:tr>
      <w:tr w:rsidR="0085647E" w:rsidRPr="008F33E1" w14:paraId="7800ECA2" w14:textId="77777777" w:rsidTr="0085647E">
        <w:trPr>
          <w:trHeight w:val="300"/>
        </w:trPr>
        <w:tc>
          <w:tcPr>
            <w:tcW w:w="3822" w:type="dxa"/>
            <w:noWrap/>
            <w:hideMark/>
          </w:tcPr>
          <w:p w14:paraId="52B30950"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Emasculated open - Open control</w:t>
            </w:r>
          </w:p>
        </w:tc>
        <w:tc>
          <w:tcPr>
            <w:tcW w:w="938" w:type="dxa"/>
            <w:noWrap/>
            <w:hideMark/>
          </w:tcPr>
          <w:p w14:paraId="39793095"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79499AE5"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3.52E-01</w:t>
            </w:r>
          </w:p>
        </w:tc>
        <w:tc>
          <w:tcPr>
            <w:tcW w:w="923" w:type="dxa"/>
            <w:noWrap/>
            <w:hideMark/>
          </w:tcPr>
          <w:p w14:paraId="17C82A12"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0.436</w:t>
            </w:r>
          </w:p>
        </w:tc>
        <w:tc>
          <w:tcPr>
            <w:tcW w:w="923" w:type="dxa"/>
            <w:noWrap/>
            <w:hideMark/>
          </w:tcPr>
          <w:p w14:paraId="7502B726"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04391901"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0.808</w:t>
            </w:r>
          </w:p>
        </w:tc>
        <w:tc>
          <w:tcPr>
            <w:tcW w:w="923" w:type="dxa"/>
            <w:noWrap/>
            <w:hideMark/>
          </w:tcPr>
          <w:p w14:paraId="1D80F9EE"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0.9662</w:t>
            </w:r>
          </w:p>
        </w:tc>
      </w:tr>
      <w:tr w:rsidR="0085647E" w:rsidRPr="008F33E1" w14:paraId="1D86922D" w14:textId="77777777" w:rsidTr="0085647E">
        <w:trPr>
          <w:trHeight w:val="300"/>
        </w:trPr>
        <w:tc>
          <w:tcPr>
            <w:tcW w:w="3822" w:type="dxa"/>
            <w:noWrap/>
            <w:hideMark/>
          </w:tcPr>
          <w:p w14:paraId="56830680"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Emasculated open - Pollinator exclusion</w:t>
            </w:r>
          </w:p>
        </w:tc>
        <w:tc>
          <w:tcPr>
            <w:tcW w:w="938" w:type="dxa"/>
            <w:noWrap/>
            <w:hideMark/>
          </w:tcPr>
          <w:p w14:paraId="7B9D3BE1"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5A0F2FB5"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1.79E+00</w:t>
            </w:r>
          </w:p>
        </w:tc>
        <w:tc>
          <w:tcPr>
            <w:tcW w:w="923" w:type="dxa"/>
            <w:noWrap/>
            <w:hideMark/>
          </w:tcPr>
          <w:p w14:paraId="13A60E18"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0.459</w:t>
            </w:r>
          </w:p>
        </w:tc>
        <w:tc>
          <w:tcPr>
            <w:tcW w:w="923" w:type="dxa"/>
            <w:noWrap/>
            <w:hideMark/>
          </w:tcPr>
          <w:p w14:paraId="6477724D"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5568EE08"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3.896</w:t>
            </w:r>
          </w:p>
        </w:tc>
        <w:tc>
          <w:tcPr>
            <w:tcW w:w="923" w:type="dxa"/>
            <w:noWrap/>
            <w:hideMark/>
          </w:tcPr>
          <w:p w14:paraId="35807EA0"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0.0014</w:t>
            </w:r>
          </w:p>
        </w:tc>
      </w:tr>
      <w:tr w:rsidR="0085647E" w:rsidRPr="008F33E1" w14:paraId="1BBE85AA" w14:textId="77777777" w:rsidTr="0085647E">
        <w:trPr>
          <w:trHeight w:val="300"/>
        </w:trPr>
        <w:tc>
          <w:tcPr>
            <w:tcW w:w="3822" w:type="dxa"/>
            <w:noWrap/>
            <w:hideMark/>
          </w:tcPr>
          <w:p w14:paraId="4EA277DA"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Open control - Pollinator exclusion</w:t>
            </w:r>
          </w:p>
        </w:tc>
        <w:tc>
          <w:tcPr>
            <w:tcW w:w="938" w:type="dxa"/>
            <w:noWrap/>
            <w:hideMark/>
          </w:tcPr>
          <w:p w14:paraId="49DCC62E"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Native</w:t>
            </w:r>
          </w:p>
        </w:tc>
        <w:tc>
          <w:tcPr>
            <w:tcW w:w="1047" w:type="dxa"/>
            <w:noWrap/>
            <w:hideMark/>
          </w:tcPr>
          <w:p w14:paraId="35ABA056"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1.44E+00</w:t>
            </w:r>
          </w:p>
        </w:tc>
        <w:tc>
          <w:tcPr>
            <w:tcW w:w="923" w:type="dxa"/>
            <w:noWrap/>
            <w:hideMark/>
          </w:tcPr>
          <w:p w14:paraId="1432E3FA"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0.448</w:t>
            </w:r>
          </w:p>
        </w:tc>
        <w:tc>
          <w:tcPr>
            <w:tcW w:w="923" w:type="dxa"/>
            <w:noWrap/>
            <w:hideMark/>
          </w:tcPr>
          <w:p w14:paraId="7F60B466"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3BF5B14E"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3.209</w:t>
            </w:r>
          </w:p>
        </w:tc>
        <w:tc>
          <w:tcPr>
            <w:tcW w:w="923" w:type="dxa"/>
            <w:noWrap/>
            <w:hideMark/>
          </w:tcPr>
          <w:p w14:paraId="5B9FC7BD"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0.0168</w:t>
            </w:r>
          </w:p>
        </w:tc>
      </w:tr>
      <w:tr w:rsidR="0085647E" w:rsidRPr="008F33E1" w14:paraId="1CD3634A" w14:textId="77777777" w:rsidTr="0085647E">
        <w:trPr>
          <w:trHeight w:val="300"/>
        </w:trPr>
        <w:tc>
          <w:tcPr>
            <w:tcW w:w="3822" w:type="dxa"/>
            <w:noWrap/>
            <w:hideMark/>
          </w:tcPr>
          <w:p w14:paraId="771A82BA"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outcrosser</w:t>
            </w:r>
            <w:proofErr w:type="spellEnd"/>
            <w:r w:rsidRPr="008F33E1">
              <w:rPr>
                <w:rFonts w:ascii="Calibri" w:eastAsia="Times New Roman" w:hAnsi="Calibri" w:cs="Calibri"/>
                <w:color w:val="000000"/>
                <w:lang w:eastAsia="en-AU"/>
              </w:rPr>
              <w:t xml:space="preserve"> - Emasculate </w:t>
            </w:r>
            <w:proofErr w:type="spellStart"/>
            <w:r w:rsidRPr="008F33E1">
              <w:rPr>
                <w:rFonts w:ascii="Calibri" w:eastAsia="Times New Roman" w:hAnsi="Calibri" w:cs="Calibri"/>
                <w:color w:val="000000"/>
                <w:lang w:eastAsia="en-AU"/>
              </w:rPr>
              <w:t>selfer</w:t>
            </w:r>
            <w:proofErr w:type="spellEnd"/>
          </w:p>
        </w:tc>
        <w:tc>
          <w:tcPr>
            <w:tcW w:w="938" w:type="dxa"/>
            <w:noWrap/>
            <w:hideMark/>
          </w:tcPr>
          <w:p w14:paraId="4F160DB5"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1C18C793"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0.904</w:t>
            </w:r>
          </w:p>
        </w:tc>
        <w:tc>
          <w:tcPr>
            <w:tcW w:w="923" w:type="dxa"/>
            <w:noWrap/>
            <w:hideMark/>
          </w:tcPr>
          <w:p w14:paraId="7DAD1EAD"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0.415</w:t>
            </w:r>
          </w:p>
        </w:tc>
        <w:tc>
          <w:tcPr>
            <w:tcW w:w="923" w:type="dxa"/>
            <w:noWrap/>
            <w:hideMark/>
          </w:tcPr>
          <w:p w14:paraId="757ECF9A"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1CEF316C"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2.181</w:t>
            </w:r>
          </w:p>
        </w:tc>
        <w:tc>
          <w:tcPr>
            <w:tcW w:w="923" w:type="dxa"/>
            <w:noWrap/>
            <w:hideMark/>
          </w:tcPr>
          <w:p w14:paraId="1F47B40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0.2467</w:t>
            </w:r>
          </w:p>
        </w:tc>
      </w:tr>
      <w:tr w:rsidR="0085647E" w:rsidRPr="008F33E1" w14:paraId="13D02641" w14:textId="77777777" w:rsidTr="0085647E">
        <w:trPr>
          <w:trHeight w:val="300"/>
        </w:trPr>
        <w:tc>
          <w:tcPr>
            <w:tcW w:w="3822" w:type="dxa"/>
            <w:noWrap/>
            <w:hideMark/>
          </w:tcPr>
          <w:p w14:paraId="7494DE6E"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outcrosser</w:t>
            </w:r>
            <w:proofErr w:type="spellEnd"/>
            <w:r w:rsidRPr="008F33E1">
              <w:rPr>
                <w:rFonts w:ascii="Calibri" w:eastAsia="Times New Roman" w:hAnsi="Calibri" w:cs="Calibri"/>
                <w:color w:val="000000"/>
                <w:lang w:eastAsia="en-AU"/>
              </w:rPr>
              <w:t xml:space="preserve"> - Emasculated closed</w:t>
            </w:r>
          </w:p>
        </w:tc>
        <w:tc>
          <w:tcPr>
            <w:tcW w:w="938" w:type="dxa"/>
            <w:noWrap/>
            <w:hideMark/>
          </w:tcPr>
          <w:p w14:paraId="0E2605EB"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63BDC7D5"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4.043</w:t>
            </w:r>
          </w:p>
        </w:tc>
        <w:tc>
          <w:tcPr>
            <w:tcW w:w="923" w:type="dxa"/>
            <w:noWrap/>
            <w:hideMark/>
          </w:tcPr>
          <w:p w14:paraId="02A830D1"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0.696</w:t>
            </w:r>
          </w:p>
        </w:tc>
        <w:tc>
          <w:tcPr>
            <w:tcW w:w="923" w:type="dxa"/>
            <w:noWrap/>
            <w:hideMark/>
          </w:tcPr>
          <w:p w14:paraId="09656DC3"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13308F49"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5.813</w:t>
            </w:r>
          </w:p>
        </w:tc>
        <w:tc>
          <w:tcPr>
            <w:tcW w:w="923" w:type="dxa"/>
            <w:noWrap/>
            <w:hideMark/>
          </w:tcPr>
          <w:p w14:paraId="48F5ABE4"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&lt;.0001</w:t>
            </w:r>
          </w:p>
        </w:tc>
      </w:tr>
      <w:tr w:rsidR="0085647E" w:rsidRPr="008F33E1" w14:paraId="02372890" w14:textId="77777777" w:rsidTr="0085647E">
        <w:trPr>
          <w:trHeight w:val="300"/>
        </w:trPr>
        <w:tc>
          <w:tcPr>
            <w:tcW w:w="3822" w:type="dxa"/>
            <w:noWrap/>
            <w:hideMark/>
          </w:tcPr>
          <w:p w14:paraId="3358544B"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outcrosser</w:t>
            </w:r>
            <w:proofErr w:type="spellEnd"/>
            <w:r w:rsidRPr="008F33E1">
              <w:rPr>
                <w:rFonts w:ascii="Calibri" w:eastAsia="Times New Roman" w:hAnsi="Calibri" w:cs="Calibri"/>
                <w:color w:val="000000"/>
                <w:lang w:eastAsia="en-AU"/>
              </w:rPr>
              <w:t xml:space="preserve"> - Emasculated open</w:t>
            </w:r>
          </w:p>
        </w:tc>
        <w:tc>
          <w:tcPr>
            <w:tcW w:w="938" w:type="dxa"/>
            <w:noWrap/>
            <w:hideMark/>
          </w:tcPr>
          <w:p w14:paraId="5EA6A26D"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39B21FFE"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2.19</w:t>
            </w:r>
          </w:p>
        </w:tc>
        <w:tc>
          <w:tcPr>
            <w:tcW w:w="923" w:type="dxa"/>
            <w:noWrap/>
            <w:hideMark/>
          </w:tcPr>
          <w:p w14:paraId="01821870"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0.46</w:t>
            </w:r>
          </w:p>
        </w:tc>
        <w:tc>
          <w:tcPr>
            <w:tcW w:w="923" w:type="dxa"/>
            <w:noWrap/>
            <w:hideMark/>
          </w:tcPr>
          <w:p w14:paraId="76F026E6"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761137D2"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4.761</w:t>
            </w:r>
          </w:p>
        </w:tc>
        <w:tc>
          <w:tcPr>
            <w:tcW w:w="923" w:type="dxa"/>
            <w:noWrap/>
            <w:hideMark/>
          </w:tcPr>
          <w:p w14:paraId="0D9758D2"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&lt;.0001</w:t>
            </w:r>
          </w:p>
        </w:tc>
      </w:tr>
      <w:tr w:rsidR="0085647E" w:rsidRPr="008F33E1" w14:paraId="747DF26E" w14:textId="77777777" w:rsidTr="0085647E">
        <w:trPr>
          <w:trHeight w:val="300"/>
        </w:trPr>
        <w:tc>
          <w:tcPr>
            <w:tcW w:w="3822" w:type="dxa"/>
            <w:noWrap/>
            <w:hideMark/>
          </w:tcPr>
          <w:p w14:paraId="191BDF9A"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outcrosser</w:t>
            </w:r>
            <w:proofErr w:type="spellEnd"/>
            <w:r w:rsidRPr="008F33E1">
              <w:rPr>
                <w:rFonts w:ascii="Calibri" w:eastAsia="Times New Roman" w:hAnsi="Calibri" w:cs="Calibri"/>
                <w:color w:val="000000"/>
                <w:lang w:eastAsia="en-AU"/>
              </w:rPr>
              <w:t xml:space="preserve"> - Open control</w:t>
            </w:r>
          </w:p>
        </w:tc>
        <w:tc>
          <w:tcPr>
            <w:tcW w:w="938" w:type="dxa"/>
            <w:noWrap/>
            <w:hideMark/>
          </w:tcPr>
          <w:p w14:paraId="5D5DCEC5"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72D23268"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1.502</w:t>
            </w:r>
          </w:p>
        </w:tc>
        <w:tc>
          <w:tcPr>
            <w:tcW w:w="923" w:type="dxa"/>
            <w:noWrap/>
            <w:hideMark/>
          </w:tcPr>
          <w:p w14:paraId="04E4ADA1"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0.415</w:t>
            </w:r>
          </w:p>
        </w:tc>
        <w:tc>
          <w:tcPr>
            <w:tcW w:w="923" w:type="dxa"/>
            <w:noWrap/>
            <w:hideMark/>
          </w:tcPr>
          <w:p w14:paraId="53E5B80D"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2ED2BE43"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3.624</w:t>
            </w:r>
          </w:p>
        </w:tc>
        <w:tc>
          <w:tcPr>
            <w:tcW w:w="923" w:type="dxa"/>
            <w:noWrap/>
            <w:hideMark/>
          </w:tcPr>
          <w:p w14:paraId="65D9EDA0"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0.0039</w:t>
            </w:r>
          </w:p>
        </w:tc>
      </w:tr>
      <w:tr w:rsidR="0085647E" w:rsidRPr="008F33E1" w14:paraId="299E7B50" w14:textId="77777777" w:rsidTr="0085647E">
        <w:trPr>
          <w:trHeight w:val="300"/>
        </w:trPr>
        <w:tc>
          <w:tcPr>
            <w:tcW w:w="3822" w:type="dxa"/>
            <w:noWrap/>
            <w:hideMark/>
          </w:tcPr>
          <w:p w14:paraId="1ECA67F7"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outcrosser</w:t>
            </w:r>
            <w:proofErr w:type="spellEnd"/>
            <w:r w:rsidRPr="008F33E1">
              <w:rPr>
                <w:rFonts w:ascii="Calibri" w:eastAsia="Times New Roman" w:hAnsi="Calibri" w:cs="Calibri"/>
                <w:color w:val="000000"/>
                <w:lang w:eastAsia="en-AU"/>
              </w:rPr>
              <w:t xml:space="preserve"> - Pollinator </w:t>
            </w:r>
            <w:proofErr w:type="spellStart"/>
            <w:r w:rsidRPr="008F33E1">
              <w:rPr>
                <w:rFonts w:ascii="Calibri" w:eastAsia="Times New Roman" w:hAnsi="Calibri" w:cs="Calibri"/>
                <w:color w:val="000000"/>
                <w:lang w:eastAsia="en-AU"/>
              </w:rPr>
              <w:t>exclusio</w:t>
            </w:r>
            <w:proofErr w:type="spellEnd"/>
          </w:p>
        </w:tc>
        <w:tc>
          <w:tcPr>
            <w:tcW w:w="938" w:type="dxa"/>
            <w:noWrap/>
            <w:hideMark/>
          </w:tcPr>
          <w:p w14:paraId="560327E6"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521E9319"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3.538</w:t>
            </w:r>
          </w:p>
        </w:tc>
        <w:tc>
          <w:tcPr>
            <w:tcW w:w="923" w:type="dxa"/>
            <w:noWrap/>
            <w:hideMark/>
          </w:tcPr>
          <w:p w14:paraId="79FDF92D"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0.518</w:t>
            </w:r>
          </w:p>
        </w:tc>
        <w:tc>
          <w:tcPr>
            <w:tcW w:w="923" w:type="dxa"/>
            <w:noWrap/>
            <w:hideMark/>
          </w:tcPr>
          <w:p w14:paraId="1F4D1E0C"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6C867F02"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6.835</w:t>
            </w:r>
          </w:p>
        </w:tc>
        <w:tc>
          <w:tcPr>
            <w:tcW w:w="923" w:type="dxa"/>
            <w:noWrap/>
            <w:hideMark/>
          </w:tcPr>
          <w:p w14:paraId="7EC368F5"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&lt;.0001</w:t>
            </w:r>
          </w:p>
        </w:tc>
      </w:tr>
      <w:tr w:rsidR="0085647E" w:rsidRPr="008F33E1" w14:paraId="52AB7C31" w14:textId="77777777" w:rsidTr="0085647E">
        <w:trPr>
          <w:trHeight w:val="300"/>
        </w:trPr>
        <w:tc>
          <w:tcPr>
            <w:tcW w:w="3822" w:type="dxa"/>
            <w:noWrap/>
            <w:hideMark/>
          </w:tcPr>
          <w:p w14:paraId="3FED6CBA"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selfer</w:t>
            </w:r>
            <w:proofErr w:type="spellEnd"/>
            <w:r w:rsidRPr="008F33E1">
              <w:rPr>
                <w:rFonts w:ascii="Calibri" w:eastAsia="Times New Roman" w:hAnsi="Calibri" w:cs="Calibri"/>
                <w:color w:val="000000"/>
                <w:lang w:eastAsia="en-AU"/>
              </w:rPr>
              <w:t xml:space="preserve"> - Emasculated closed</w:t>
            </w:r>
          </w:p>
        </w:tc>
        <w:tc>
          <w:tcPr>
            <w:tcW w:w="938" w:type="dxa"/>
            <w:noWrap/>
            <w:hideMark/>
          </w:tcPr>
          <w:p w14:paraId="1270EC0C"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111C3EFC"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3.139</w:t>
            </w:r>
          </w:p>
        </w:tc>
        <w:tc>
          <w:tcPr>
            <w:tcW w:w="923" w:type="dxa"/>
            <w:noWrap/>
            <w:hideMark/>
          </w:tcPr>
          <w:p w14:paraId="03A90CFD"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0.673</w:t>
            </w:r>
          </w:p>
        </w:tc>
        <w:tc>
          <w:tcPr>
            <w:tcW w:w="923" w:type="dxa"/>
            <w:noWrap/>
            <w:hideMark/>
          </w:tcPr>
          <w:p w14:paraId="0763E54F"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1E60BF4C"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4.663</w:t>
            </w:r>
          </w:p>
        </w:tc>
        <w:tc>
          <w:tcPr>
            <w:tcW w:w="923" w:type="dxa"/>
            <w:noWrap/>
            <w:hideMark/>
          </w:tcPr>
          <w:p w14:paraId="009797E9"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&lt;.0001</w:t>
            </w:r>
          </w:p>
        </w:tc>
      </w:tr>
      <w:tr w:rsidR="0085647E" w:rsidRPr="008F33E1" w14:paraId="7A646CFF" w14:textId="77777777" w:rsidTr="0085647E">
        <w:trPr>
          <w:trHeight w:val="300"/>
        </w:trPr>
        <w:tc>
          <w:tcPr>
            <w:tcW w:w="3822" w:type="dxa"/>
            <w:noWrap/>
            <w:hideMark/>
          </w:tcPr>
          <w:p w14:paraId="17C846A3"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selfer</w:t>
            </w:r>
            <w:proofErr w:type="spellEnd"/>
            <w:r w:rsidRPr="008F33E1">
              <w:rPr>
                <w:rFonts w:ascii="Calibri" w:eastAsia="Times New Roman" w:hAnsi="Calibri" w:cs="Calibri"/>
                <w:color w:val="000000"/>
                <w:lang w:eastAsia="en-AU"/>
              </w:rPr>
              <w:t xml:space="preserve"> - Emasculated open</w:t>
            </w:r>
          </w:p>
        </w:tc>
        <w:tc>
          <w:tcPr>
            <w:tcW w:w="938" w:type="dxa"/>
            <w:noWrap/>
            <w:hideMark/>
          </w:tcPr>
          <w:p w14:paraId="794A8A31"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3BA475BC"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1.286</w:t>
            </w:r>
          </w:p>
        </w:tc>
        <w:tc>
          <w:tcPr>
            <w:tcW w:w="923" w:type="dxa"/>
            <w:noWrap/>
            <w:hideMark/>
          </w:tcPr>
          <w:p w14:paraId="2F45718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0.432</w:t>
            </w:r>
          </w:p>
        </w:tc>
        <w:tc>
          <w:tcPr>
            <w:tcW w:w="923" w:type="dxa"/>
            <w:noWrap/>
            <w:hideMark/>
          </w:tcPr>
          <w:p w14:paraId="162240A3"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3B165DD8"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2.973</w:t>
            </w:r>
          </w:p>
        </w:tc>
        <w:tc>
          <w:tcPr>
            <w:tcW w:w="923" w:type="dxa"/>
            <w:noWrap/>
            <w:hideMark/>
          </w:tcPr>
          <w:p w14:paraId="641AFCE3"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0.0349</w:t>
            </w:r>
          </w:p>
        </w:tc>
      </w:tr>
      <w:tr w:rsidR="0085647E" w:rsidRPr="008F33E1" w14:paraId="21E7ED4F" w14:textId="77777777" w:rsidTr="0085647E">
        <w:trPr>
          <w:trHeight w:val="300"/>
        </w:trPr>
        <w:tc>
          <w:tcPr>
            <w:tcW w:w="3822" w:type="dxa"/>
            <w:noWrap/>
            <w:hideMark/>
          </w:tcPr>
          <w:p w14:paraId="79B67F59"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selfer</w:t>
            </w:r>
            <w:proofErr w:type="spellEnd"/>
            <w:r w:rsidRPr="008F33E1">
              <w:rPr>
                <w:rFonts w:ascii="Calibri" w:eastAsia="Times New Roman" w:hAnsi="Calibri" w:cs="Calibri"/>
                <w:color w:val="000000"/>
                <w:lang w:eastAsia="en-AU"/>
              </w:rPr>
              <w:t xml:space="preserve"> - Open control</w:t>
            </w:r>
          </w:p>
        </w:tc>
        <w:tc>
          <w:tcPr>
            <w:tcW w:w="938" w:type="dxa"/>
            <w:noWrap/>
            <w:hideMark/>
          </w:tcPr>
          <w:p w14:paraId="69407E54"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6A3B463D"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0.598</w:t>
            </w:r>
          </w:p>
        </w:tc>
        <w:tc>
          <w:tcPr>
            <w:tcW w:w="923" w:type="dxa"/>
            <w:noWrap/>
            <w:hideMark/>
          </w:tcPr>
          <w:p w14:paraId="7F02774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0.387</w:t>
            </w:r>
          </w:p>
        </w:tc>
        <w:tc>
          <w:tcPr>
            <w:tcW w:w="923" w:type="dxa"/>
            <w:noWrap/>
            <w:hideMark/>
          </w:tcPr>
          <w:p w14:paraId="1CA81A25"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77FFCE70"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1.546</w:t>
            </w:r>
          </w:p>
        </w:tc>
        <w:tc>
          <w:tcPr>
            <w:tcW w:w="923" w:type="dxa"/>
            <w:noWrap/>
            <w:hideMark/>
          </w:tcPr>
          <w:p w14:paraId="2B9F8617"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0.6344</w:t>
            </w:r>
          </w:p>
        </w:tc>
      </w:tr>
      <w:tr w:rsidR="0085647E" w:rsidRPr="008F33E1" w14:paraId="2700E8A5" w14:textId="77777777" w:rsidTr="0085647E">
        <w:trPr>
          <w:trHeight w:val="300"/>
        </w:trPr>
        <w:tc>
          <w:tcPr>
            <w:tcW w:w="3822" w:type="dxa"/>
            <w:noWrap/>
            <w:hideMark/>
          </w:tcPr>
          <w:p w14:paraId="5987B814"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 xml:space="preserve">Emasculate </w:t>
            </w:r>
            <w:proofErr w:type="spellStart"/>
            <w:r w:rsidRPr="008F33E1">
              <w:rPr>
                <w:rFonts w:ascii="Calibri" w:eastAsia="Times New Roman" w:hAnsi="Calibri" w:cs="Calibri"/>
                <w:color w:val="000000"/>
                <w:lang w:eastAsia="en-AU"/>
              </w:rPr>
              <w:t>selfer</w:t>
            </w:r>
            <w:proofErr w:type="spellEnd"/>
            <w:r w:rsidRPr="008F33E1">
              <w:rPr>
                <w:rFonts w:ascii="Calibri" w:eastAsia="Times New Roman" w:hAnsi="Calibri" w:cs="Calibri"/>
                <w:color w:val="000000"/>
                <w:lang w:eastAsia="en-AU"/>
              </w:rPr>
              <w:t xml:space="preserve"> - Pollinator exclusion</w:t>
            </w:r>
          </w:p>
        </w:tc>
        <w:tc>
          <w:tcPr>
            <w:tcW w:w="938" w:type="dxa"/>
            <w:noWrap/>
            <w:hideMark/>
          </w:tcPr>
          <w:p w14:paraId="46ADC2F0"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131C4BB4"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2.634</w:t>
            </w:r>
          </w:p>
        </w:tc>
        <w:tc>
          <w:tcPr>
            <w:tcW w:w="923" w:type="dxa"/>
            <w:noWrap/>
            <w:hideMark/>
          </w:tcPr>
          <w:p w14:paraId="3F90FC0D"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0.487</w:t>
            </w:r>
          </w:p>
        </w:tc>
        <w:tc>
          <w:tcPr>
            <w:tcW w:w="923" w:type="dxa"/>
            <w:noWrap/>
            <w:hideMark/>
          </w:tcPr>
          <w:p w14:paraId="38225963"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18CBFC91"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5.408</w:t>
            </w:r>
          </w:p>
        </w:tc>
        <w:tc>
          <w:tcPr>
            <w:tcW w:w="923" w:type="dxa"/>
            <w:noWrap/>
            <w:hideMark/>
          </w:tcPr>
          <w:p w14:paraId="64A4F2BB"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&lt;.0001</w:t>
            </w:r>
          </w:p>
        </w:tc>
      </w:tr>
      <w:tr w:rsidR="0085647E" w:rsidRPr="008F33E1" w14:paraId="75236E85" w14:textId="77777777" w:rsidTr="0085647E">
        <w:trPr>
          <w:trHeight w:val="300"/>
        </w:trPr>
        <w:tc>
          <w:tcPr>
            <w:tcW w:w="3822" w:type="dxa"/>
            <w:noWrap/>
            <w:hideMark/>
          </w:tcPr>
          <w:p w14:paraId="68E9CD51"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Emasculated closed - Emasculated open</w:t>
            </w:r>
          </w:p>
        </w:tc>
        <w:tc>
          <w:tcPr>
            <w:tcW w:w="938" w:type="dxa"/>
            <w:noWrap/>
            <w:hideMark/>
          </w:tcPr>
          <w:p w14:paraId="6C769249"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1BD6F002"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-1.853</w:t>
            </w:r>
          </w:p>
        </w:tc>
        <w:tc>
          <w:tcPr>
            <w:tcW w:w="923" w:type="dxa"/>
            <w:noWrap/>
            <w:hideMark/>
          </w:tcPr>
          <w:p w14:paraId="1FC24F60"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0.68</w:t>
            </w:r>
          </w:p>
        </w:tc>
        <w:tc>
          <w:tcPr>
            <w:tcW w:w="923" w:type="dxa"/>
            <w:noWrap/>
            <w:hideMark/>
          </w:tcPr>
          <w:p w14:paraId="7C6BD6C2"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501ADC38"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-2.725</w:t>
            </w:r>
          </w:p>
        </w:tc>
        <w:tc>
          <w:tcPr>
            <w:tcW w:w="923" w:type="dxa"/>
            <w:noWrap/>
            <w:hideMark/>
          </w:tcPr>
          <w:p w14:paraId="317F210B"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0.0703</w:t>
            </w:r>
          </w:p>
        </w:tc>
      </w:tr>
      <w:tr w:rsidR="0085647E" w:rsidRPr="008F33E1" w14:paraId="714266AF" w14:textId="77777777" w:rsidTr="0085647E">
        <w:trPr>
          <w:trHeight w:val="300"/>
        </w:trPr>
        <w:tc>
          <w:tcPr>
            <w:tcW w:w="3822" w:type="dxa"/>
            <w:noWrap/>
            <w:hideMark/>
          </w:tcPr>
          <w:p w14:paraId="6B53E81D"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Emasculated closed - Open control</w:t>
            </w:r>
          </w:p>
        </w:tc>
        <w:tc>
          <w:tcPr>
            <w:tcW w:w="938" w:type="dxa"/>
            <w:noWrap/>
            <w:hideMark/>
          </w:tcPr>
          <w:p w14:paraId="0CFC8DDC"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4FDAE4F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-2.541</w:t>
            </w:r>
          </w:p>
        </w:tc>
        <w:tc>
          <w:tcPr>
            <w:tcW w:w="923" w:type="dxa"/>
            <w:noWrap/>
            <w:hideMark/>
          </w:tcPr>
          <w:p w14:paraId="1B8FEDB2"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0.657</w:t>
            </w:r>
          </w:p>
        </w:tc>
        <w:tc>
          <w:tcPr>
            <w:tcW w:w="923" w:type="dxa"/>
            <w:noWrap/>
            <w:hideMark/>
          </w:tcPr>
          <w:p w14:paraId="7B9E7E15"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0A57E338"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-3.866</w:t>
            </w:r>
          </w:p>
        </w:tc>
        <w:tc>
          <w:tcPr>
            <w:tcW w:w="923" w:type="dxa"/>
            <w:noWrap/>
            <w:hideMark/>
          </w:tcPr>
          <w:p w14:paraId="68B48AEC"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0.0015</w:t>
            </w:r>
          </w:p>
        </w:tc>
      </w:tr>
      <w:tr w:rsidR="0085647E" w:rsidRPr="008F33E1" w14:paraId="3809F8A6" w14:textId="77777777" w:rsidTr="0085647E">
        <w:trPr>
          <w:trHeight w:val="300"/>
        </w:trPr>
        <w:tc>
          <w:tcPr>
            <w:tcW w:w="3822" w:type="dxa"/>
            <w:noWrap/>
            <w:hideMark/>
          </w:tcPr>
          <w:p w14:paraId="1B6A3772"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Emasculated closed - Pollinator exclusion</w:t>
            </w:r>
          </w:p>
        </w:tc>
        <w:tc>
          <w:tcPr>
            <w:tcW w:w="938" w:type="dxa"/>
            <w:noWrap/>
            <w:hideMark/>
          </w:tcPr>
          <w:p w14:paraId="54DDCB3B"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5BCA86D3"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-0.505</w:t>
            </w:r>
          </w:p>
        </w:tc>
        <w:tc>
          <w:tcPr>
            <w:tcW w:w="923" w:type="dxa"/>
            <w:noWrap/>
            <w:hideMark/>
          </w:tcPr>
          <w:p w14:paraId="03A3382E"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0.707</w:t>
            </w:r>
          </w:p>
        </w:tc>
        <w:tc>
          <w:tcPr>
            <w:tcW w:w="923" w:type="dxa"/>
            <w:noWrap/>
            <w:hideMark/>
          </w:tcPr>
          <w:p w14:paraId="27AEE2ED"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7B4469F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-0.715</w:t>
            </w:r>
          </w:p>
        </w:tc>
        <w:tc>
          <w:tcPr>
            <w:tcW w:w="923" w:type="dxa"/>
            <w:noWrap/>
            <w:hideMark/>
          </w:tcPr>
          <w:p w14:paraId="0AA35BEB"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0.9802</w:t>
            </w:r>
          </w:p>
        </w:tc>
      </w:tr>
      <w:tr w:rsidR="0085647E" w:rsidRPr="008F33E1" w14:paraId="03C9BB69" w14:textId="77777777" w:rsidTr="0085647E">
        <w:trPr>
          <w:trHeight w:val="300"/>
        </w:trPr>
        <w:tc>
          <w:tcPr>
            <w:tcW w:w="3822" w:type="dxa"/>
            <w:noWrap/>
            <w:hideMark/>
          </w:tcPr>
          <w:p w14:paraId="7194CD92"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Emasculated open - Open control</w:t>
            </w:r>
          </w:p>
        </w:tc>
        <w:tc>
          <w:tcPr>
            <w:tcW w:w="938" w:type="dxa"/>
            <w:noWrap/>
            <w:hideMark/>
          </w:tcPr>
          <w:p w14:paraId="749F4F00"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1EA6A1AC"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-0.688</w:t>
            </w:r>
          </w:p>
        </w:tc>
        <w:tc>
          <w:tcPr>
            <w:tcW w:w="923" w:type="dxa"/>
            <w:noWrap/>
            <w:hideMark/>
          </w:tcPr>
          <w:p w14:paraId="799501E5"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0.414</w:t>
            </w:r>
          </w:p>
        </w:tc>
        <w:tc>
          <w:tcPr>
            <w:tcW w:w="923" w:type="dxa"/>
            <w:noWrap/>
            <w:hideMark/>
          </w:tcPr>
          <w:p w14:paraId="6476BA28"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39D0760F"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-1.662</w:t>
            </w:r>
          </w:p>
        </w:tc>
        <w:tc>
          <w:tcPr>
            <w:tcW w:w="923" w:type="dxa"/>
            <w:noWrap/>
            <w:hideMark/>
          </w:tcPr>
          <w:p w14:paraId="0D4DFC03"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0.5572</w:t>
            </w:r>
          </w:p>
        </w:tc>
      </w:tr>
      <w:tr w:rsidR="0085647E" w:rsidRPr="008F33E1" w14:paraId="2BCDF8E4" w14:textId="77777777" w:rsidTr="0085647E">
        <w:trPr>
          <w:trHeight w:val="300"/>
        </w:trPr>
        <w:tc>
          <w:tcPr>
            <w:tcW w:w="3822" w:type="dxa"/>
            <w:noWrap/>
            <w:hideMark/>
          </w:tcPr>
          <w:p w14:paraId="6D276716"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Emasculated open - Pollinator exclusion</w:t>
            </w:r>
          </w:p>
        </w:tc>
        <w:tc>
          <w:tcPr>
            <w:tcW w:w="938" w:type="dxa"/>
            <w:noWrap/>
            <w:hideMark/>
          </w:tcPr>
          <w:p w14:paraId="1BAA9CD3"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7B4EF86E"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1.348</w:t>
            </w:r>
          </w:p>
        </w:tc>
        <w:tc>
          <w:tcPr>
            <w:tcW w:w="923" w:type="dxa"/>
            <w:noWrap/>
            <w:hideMark/>
          </w:tcPr>
          <w:p w14:paraId="1F9D937E"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0.497</w:t>
            </w:r>
          </w:p>
        </w:tc>
        <w:tc>
          <w:tcPr>
            <w:tcW w:w="923" w:type="dxa"/>
            <w:noWrap/>
            <w:hideMark/>
          </w:tcPr>
          <w:p w14:paraId="7B30023D"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7BD2EA93"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2.713</w:t>
            </w:r>
          </w:p>
        </w:tc>
        <w:tc>
          <w:tcPr>
            <w:tcW w:w="923" w:type="dxa"/>
            <w:noWrap/>
            <w:hideMark/>
          </w:tcPr>
          <w:p w14:paraId="657DF286"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0.0727</w:t>
            </w:r>
          </w:p>
        </w:tc>
      </w:tr>
      <w:tr w:rsidR="0085647E" w:rsidRPr="008F33E1" w14:paraId="2730F0BC" w14:textId="77777777" w:rsidTr="0085647E">
        <w:trPr>
          <w:trHeight w:val="300"/>
        </w:trPr>
        <w:tc>
          <w:tcPr>
            <w:tcW w:w="3822" w:type="dxa"/>
            <w:noWrap/>
            <w:hideMark/>
          </w:tcPr>
          <w:p w14:paraId="17D2001F"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Open control - Pollinator exclusion</w:t>
            </w:r>
          </w:p>
        </w:tc>
        <w:tc>
          <w:tcPr>
            <w:tcW w:w="938" w:type="dxa"/>
            <w:noWrap/>
            <w:hideMark/>
          </w:tcPr>
          <w:p w14:paraId="6E5B6F10"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Invasive</w:t>
            </w:r>
          </w:p>
        </w:tc>
        <w:tc>
          <w:tcPr>
            <w:tcW w:w="1047" w:type="dxa"/>
            <w:noWrap/>
            <w:hideMark/>
          </w:tcPr>
          <w:p w14:paraId="44C0B5CB"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2.036</w:t>
            </w:r>
          </w:p>
        </w:tc>
        <w:tc>
          <w:tcPr>
            <w:tcW w:w="923" w:type="dxa"/>
            <w:noWrap/>
            <w:hideMark/>
          </w:tcPr>
          <w:p w14:paraId="300B05B0"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0.405</w:t>
            </w:r>
          </w:p>
        </w:tc>
        <w:tc>
          <w:tcPr>
            <w:tcW w:w="923" w:type="dxa"/>
            <w:noWrap/>
            <w:hideMark/>
          </w:tcPr>
          <w:p w14:paraId="31E5FBB8"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Inf</w:t>
            </w:r>
          </w:p>
        </w:tc>
        <w:tc>
          <w:tcPr>
            <w:tcW w:w="923" w:type="dxa"/>
            <w:noWrap/>
            <w:hideMark/>
          </w:tcPr>
          <w:p w14:paraId="5EF67FF5" w14:textId="77777777" w:rsidR="0085647E" w:rsidRPr="008F33E1" w:rsidRDefault="0085647E" w:rsidP="0085647E">
            <w:pPr>
              <w:jc w:val="right"/>
              <w:rPr>
                <w:rFonts w:ascii="Calibri" w:eastAsia="Times New Roman" w:hAnsi="Calibri" w:cs="Calibri"/>
                <w:color w:val="000000"/>
                <w:lang w:eastAsia="en-AU"/>
              </w:rPr>
            </w:pPr>
            <w:r w:rsidRPr="008F33E1">
              <w:rPr>
                <w:rFonts w:ascii="Calibri" w:eastAsia="Times New Roman" w:hAnsi="Calibri" w:cs="Calibri"/>
                <w:color w:val="000000"/>
                <w:lang w:eastAsia="en-AU"/>
              </w:rPr>
              <w:t>5.022</w:t>
            </w:r>
          </w:p>
        </w:tc>
        <w:tc>
          <w:tcPr>
            <w:tcW w:w="923" w:type="dxa"/>
            <w:noWrap/>
            <w:hideMark/>
          </w:tcPr>
          <w:p w14:paraId="3197CA19" w14:textId="77777777" w:rsidR="0085647E" w:rsidRPr="008F33E1" w:rsidRDefault="0085647E" w:rsidP="0085647E">
            <w:pPr>
              <w:rPr>
                <w:rFonts w:ascii="Calibri" w:eastAsia="Times New Roman" w:hAnsi="Calibri" w:cs="Calibri"/>
                <w:color w:val="000000"/>
                <w:lang w:eastAsia="en-AU"/>
              </w:rPr>
            </w:pPr>
            <w:r w:rsidRPr="008F33E1">
              <w:rPr>
                <w:rFonts w:ascii="Calibri" w:eastAsia="Times New Roman" w:hAnsi="Calibri" w:cs="Calibri"/>
                <w:color w:val="000000"/>
                <w:lang w:eastAsia="en-AU"/>
              </w:rPr>
              <w:t>&lt;.0001</w:t>
            </w:r>
          </w:p>
        </w:tc>
      </w:tr>
    </w:tbl>
    <w:p w14:paraId="34841ED5" w14:textId="77777777" w:rsidR="0085647E" w:rsidRDefault="0085647E" w:rsidP="00167F4F">
      <w:pPr>
        <w:spacing w:line="276" w:lineRule="auto"/>
        <w:rPr>
          <w:rStyle w:val="Strong"/>
          <w:b w:val="0"/>
          <w:bCs w:val="0"/>
        </w:rPr>
      </w:pPr>
    </w:p>
    <w:p w14:paraId="38071B2E" w14:textId="08B76733" w:rsidR="0085647E" w:rsidRDefault="0085647E" w:rsidP="0085647E">
      <w:pPr>
        <w:spacing w:line="276" w:lineRule="auto"/>
      </w:pPr>
      <w:r w:rsidRPr="0085647E">
        <w:rPr>
          <w:rStyle w:val="Strong"/>
        </w:rPr>
        <w:t>Table S4</w:t>
      </w:r>
      <w:r>
        <w:rPr>
          <w:rStyle w:val="Strong"/>
          <w:b w:val="0"/>
          <w:bCs w:val="0"/>
        </w:rPr>
        <w:t xml:space="preserve">. </w:t>
      </w:r>
      <w:proofErr w:type="spellStart"/>
      <w:r>
        <w:t>Posthoc</w:t>
      </w:r>
      <w:proofErr w:type="spellEnd"/>
      <w:r>
        <w:t xml:space="preserve"> analyses </w:t>
      </w:r>
      <w:r w:rsidR="00BF35CE">
        <w:t>after</w:t>
      </w:r>
      <w:r>
        <w:t xml:space="preserve"> generalised linear mixed model where native and invasive range data were analysed in two different models. The count of seeds produced by each flower was the </w:t>
      </w:r>
      <w:r>
        <w:lastRenderedPageBreak/>
        <w:t xml:space="preserve">response variable and the treatment applied was the fixed effect. </w:t>
      </w:r>
      <w:r w:rsidR="004A137E">
        <w:t xml:space="preserve">Invasive range </w:t>
      </w:r>
      <w:proofErr w:type="spellStart"/>
      <w:r w:rsidR="004A137E">
        <w:t>posthoc</w:t>
      </w:r>
      <w:proofErr w:type="spellEnd"/>
      <w:r w:rsidR="004A137E">
        <w:t xml:space="preserve"> was based on a </w:t>
      </w:r>
      <w:proofErr w:type="spellStart"/>
      <w:r w:rsidR="004A137E">
        <w:t>Tukeys</w:t>
      </w:r>
      <w:proofErr w:type="spellEnd"/>
      <w:r w:rsidR="004A137E">
        <w:t xml:space="preserve"> test and the native range pos hoc were based on select pairwise comparisons.</w:t>
      </w:r>
    </w:p>
    <w:tbl>
      <w:tblPr>
        <w:tblStyle w:val="TableGrid"/>
        <w:tblW w:w="9360" w:type="dxa"/>
        <w:tblLook w:val="04A0" w:firstRow="1" w:lastRow="0" w:firstColumn="1" w:lastColumn="0" w:noHBand="0" w:noVBand="1"/>
      </w:tblPr>
      <w:tblGrid>
        <w:gridCol w:w="4512"/>
        <w:gridCol w:w="938"/>
        <w:gridCol w:w="1053"/>
        <w:gridCol w:w="892"/>
        <w:gridCol w:w="892"/>
        <w:gridCol w:w="892"/>
        <w:gridCol w:w="892"/>
      </w:tblGrid>
      <w:tr w:rsidR="00BF35CE" w:rsidRPr="00BF35CE" w14:paraId="42FBB0CC" w14:textId="77777777" w:rsidTr="00BF35CE">
        <w:trPr>
          <w:trHeight w:val="300"/>
        </w:trPr>
        <w:tc>
          <w:tcPr>
            <w:tcW w:w="4009" w:type="dxa"/>
            <w:noWrap/>
            <w:hideMark/>
          </w:tcPr>
          <w:p w14:paraId="0D02C375" w14:textId="0A20A037" w:rsidR="00BF35CE" w:rsidRPr="00BF35CE" w:rsidRDefault="00BF35CE" w:rsidP="00BF35CE">
            <w:pPr>
              <w:rPr>
                <w:rFonts w:ascii="Calibri" w:eastAsia="Times New Roman" w:hAnsi="Calibri" w:cs="Calibri"/>
                <w:b/>
                <w:bCs/>
                <w:color w:val="000000"/>
                <w:lang w:eastAsia="en-AU"/>
              </w:rPr>
            </w:pPr>
            <w:r w:rsidRPr="00BF35CE">
              <w:rPr>
                <w:rFonts w:ascii="Calibri" w:eastAsia="Times New Roman" w:hAnsi="Calibri" w:cs="Calibri"/>
                <w:b/>
                <w:bCs/>
                <w:color w:val="000000"/>
                <w:lang w:eastAsia="en-AU"/>
              </w:rPr>
              <w:t>Contrast</w:t>
            </w:r>
          </w:p>
        </w:tc>
        <w:tc>
          <w:tcPr>
            <w:tcW w:w="891" w:type="dxa"/>
            <w:noWrap/>
            <w:hideMark/>
          </w:tcPr>
          <w:p w14:paraId="3E11063E" w14:textId="77777777" w:rsidR="00BF35CE" w:rsidRPr="00BF35CE" w:rsidRDefault="00BF35CE" w:rsidP="00BF35CE">
            <w:pPr>
              <w:rPr>
                <w:rFonts w:ascii="Calibri" w:eastAsia="Times New Roman" w:hAnsi="Calibri" w:cs="Calibri"/>
                <w:b/>
                <w:bCs/>
                <w:color w:val="000000"/>
                <w:lang w:eastAsia="en-AU"/>
              </w:rPr>
            </w:pPr>
            <w:r w:rsidRPr="00BF35CE">
              <w:rPr>
                <w:rFonts w:ascii="Calibri" w:eastAsia="Times New Roman" w:hAnsi="Calibri" w:cs="Calibri"/>
                <w:b/>
                <w:bCs/>
                <w:color w:val="000000"/>
                <w:lang w:eastAsia="en-AU"/>
              </w:rPr>
              <w:t>Range</w:t>
            </w:r>
          </w:p>
        </w:tc>
        <w:tc>
          <w:tcPr>
            <w:tcW w:w="892" w:type="dxa"/>
            <w:noWrap/>
            <w:hideMark/>
          </w:tcPr>
          <w:p w14:paraId="2E294ED8" w14:textId="77777777" w:rsidR="00BF35CE" w:rsidRPr="00BF35CE" w:rsidRDefault="00BF35CE" w:rsidP="00BF35CE">
            <w:pPr>
              <w:rPr>
                <w:rFonts w:ascii="Calibri" w:eastAsia="Times New Roman" w:hAnsi="Calibri" w:cs="Calibri"/>
                <w:b/>
                <w:bCs/>
                <w:color w:val="000000"/>
                <w:lang w:eastAsia="en-AU"/>
              </w:rPr>
            </w:pPr>
            <w:r w:rsidRPr="00BF35CE">
              <w:rPr>
                <w:rFonts w:ascii="Calibri" w:eastAsia="Times New Roman" w:hAnsi="Calibri" w:cs="Calibri"/>
                <w:b/>
                <w:bCs/>
                <w:color w:val="000000"/>
                <w:lang w:eastAsia="en-AU"/>
              </w:rPr>
              <w:t>estimate</w:t>
            </w:r>
          </w:p>
        </w:tc>
        <w:tc>
          <w:tcPr>
            <w:tcW w:w="892" w:type="dxa"/>
            <w:noWrap/>
            <w:hideMark/>
          </w:tcPr>
          <w:p w14:paraId="01C2718A" w14:textId="77777777" w:rsidR="00BF35CE" w:rsidRPr="00BF35CE" w:rsidRDefault="00BF35CE" w:rsidP="00BF35CE">
            <w:pPr>
              <w:rPr>
                <w:rFonts w:ascii="Calibri" w:eastAsia="Times New Roman" w:hAnsi="Calibri" w:cs="Calibri"/>
                <w:b/>
                <w:bCs/>
                <w:color w:val="000000"/>
                <w:lang w:eastAsia="en-AU"/>
              </w:rPr>
            </w:pPr>
            <w:r w:rsidRPr="00BF35CE">
              <w:rPr>
                <w:rFonts w:ascii="Calibri" w:eastAsia="Times New Roman" w:hAnsi="Calibri" w:cs="Calibri"/>
                <w:b/>
                <w:bCs/>
                <w:color w:val="000000"/>
                <w:lang w:eastAsia="en-AU"/>
              </w:rPr>
              <w:t>SE</w:t>
            </w:r>
          </w:p>
        </w:tc>
        <w:tc>
          <w:tcPr>
            <w:tcW w:w="892" w:type="dxa"/>
            <w:noWrap/>
            <w:hideMark/>
          </w:tcPr>
          <w:p w14:paraId="1B8A7009" w14:textId="77777777" w:rsidR="00BF35CE" w:rsidRPr="00BF35CE" w:rsidRDefault="00BF35CE" w:rsidP="00BF35CE">
            <w:pPr>
              <w:rPr>
                <w:rFonts w:ascii="Calibri" w:eastAsia="Times New Roman" w:hAnsi="Calibri" w:cs="Calibri"/>
                <w:b/>
                <w:bCs/>
                <w:color w:val="000000"/>
                <w:lang w:eastAsia="en-AU"/>
              </w:rPr>
            </w:pPr>
            <w:proofErr w:type="spellStart"/>
            <w:r w:rsidRPr="00BF35CE">
              <w:rPr>
                <w:rFonts w:ascii="Calibri" w:eastAsia="Times New Roman" w:hAnsi="Calibri" w:cs="Calibri"/>
                <w:b/>
                <w:bCs/>
                <w:color w:val="000000"/>
                <w:lang w:eastAsia="en-AU"/>
              </w:rPr>
              <w:t>df</w:t>
            </w:r>
            <w:proofErr w:type="spellEnd"/>
          </w:p>
        </w:tc>
        <w:tc>
          <w:tcPr>
            <w:tcW w:w="892" w:type="dxa"/>
            <w:noWrap/>
            <w:hideMark/>
          </w:tcPr>
          <w:p w14:paraId="28F8C5E4" w14:textId="77777777" w:rsidR="00BF35CE" w:rsidRPr="00BF35CE" w:rsidRDefault="00BF35CE" w:rsidP="00BF35CE">
            <w:pPr>
              <w:rPr>
                <w:rFonts w:ascii="Calibri" w:eastAsia="Times New Roman" w:hAnsi="Calibri" w:cs="Calibri"/>
                <w:b/>
                <w:bCs/>
                <w:color w:val="000000"/>
                <w:lang w:eastAsia="en-AU"/>
              </w:rPr>
            </w:pPr>
            <w:proofErr w:type="spellStart"/>
            <w:proofErr w:type="gramStart"/>
            <w:r w:rsidRPr="00BF35CE">
              <w:rPr>
                <w:rFonts w:ascii="Calibri" w:eastAsia="Times New Roman" w:hAnsi="Calibri" w:cs="Calibri"/>
                <w:b/>
                <w:bCs/>
                <w:color w:val="000000"/>
                <w:lang w:eastAsia="en-AU"/>
              </w:rPr>
              <w:t>z.ratio</w:t>
            </w:r>
            <w:proofErr w:type="spellEnd"/>
            <w:proofErr w:type="gramEnd"/>
          </w:p>
        </w:tc>
        <w:tc>
          <w:tcPr>
            <w:tcW w:w="892" w:type="dxa"/>
            <w:noWrap/>
            <w:hideMark/>
          </w:tcPr>
          <w:p w14:paraId="6ACC8448" w14:textId="77777777" w:rsidR="00BF35CE" w:rsidRPr="00BF35CE" w:rsidRDefault="00BF35CE" w:rsidP="00BF35CE">
            <w:pPr>
              <w:rPr>
                <w:rFonts w:ascii="Calibri" w:eastAsia="Times New Roman" w:hAnsi="Calibri" w:cs="Calibri"/>
                <w:b/>
                <w:bCs/>
                <w:color w:val="000000"/>
                <w:lang w:eastAsia="en-AU"/>
              </w:rPr>
            </w:pPr>
            <w:proofErr w:type="spellStart"/>
            <w:r w:rsidRPr="00BF35CE">
              <w:rPr>
                <w:rFonts w:ascii="Calibri" w:eastAsia="Times New Roman" w:hAnsi="Calibri" w:cs="Calibri"/>
                <w:b/>
                <w:bCs/>
                <w:color w:val="000000"/>
                <w:lang w:eastAsia="en-AU"/>
              </w:rPr>
              <w:t>p.value</w:t>
            </w:r>
            <w:proofErr w:type="spellEnd"/>
          </w:p>
        </w:tc>
      </w:tr>
      <w:tr w:rsidR="00BF35CE" w:rsidRPr="00BF35CE" w14:paraId="2567FCBA" w14:textId="77777777" w:rsidTr="00BF35CE">
        <w:trPr>
          <w:trHeight w:val="300"/>
        </w:trPr>
        <w:tc>
          <w:tcPr>
            <w:tcW w:w="4009" w:type="dxa"/>
            <w:noWrap/>
            <w:hideMark/>
          </w:tcPr>
          <w:p w14:paraId="4CBA58A7"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 xml:space="preserve">Emasculate </w:t>
            </w:r>
            <w:proofErr w:type="spellStart"/>
            <w:r w:rsidRPr="00BF35CE">
              <w:rPr>
                <w:rFonts w:ascii="Calibri" w:eastAsia="Times New Roman" w:hAnsi="Calibri" w:cs="Calibri"/>
                <w:color w:val="000000"/>
                <w:lang w:eastAsia="en-AU"/>
              </w:rPr>
              <w:t>outcrosser</w:t>
            </w:r>
            <w:proofErr w:type="spellEnd"/>
            <w:r w:rsidRPr="00BF35CE">
              <w:rPr>
                <w:rFonts w:ascii="Calibri" w:eastAsia="Times New Roman" w:hAnsi="Calibri" w:cs="Calibri"/>
                <w:color w:val="000000"/>
                <w:lang w:eastAsia="en-AU"/>
              </w:rPr>
              <w:t xml:space="preserve"> - Emasculate </w:t>
            </w:r>
            <w:proofErr w:type="spellStart"/>
            <w:r w:rsidRPr="00BF35CE">
              <w:rPr>
                <w:rFonts w:ascii="Calibri" w:eastAsia="Times New Roman" w:hAnsi="Calibri" w:cs="Calibri"/>
                <w:color w:val="000000"/>
                <w:lang w:eastAsia="en-AU"/>
              </w:rPr>
              <w:t>selfer</w:t>
            </w:r>
            <w:proofErr w:type="spellEnd"/>
          </w:p>
        </w:tc>
        <w:tc>
          <w:tcPr>
            <w:tcW w:w="891" w:type="dxa"/>
            <w:noWrap/>
            <w:hideMark/>
          </w:tcPr>
          <w:p w14:paraId="23E7D0A4"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0F3BF27B"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-0.15628</w:t>
            </w:r>
          </w:p>
        </w:tc>
        <w:tc>
          <w:tcPr>
            <w:tcW w:w="892" w:type="dxa"/>
            <w:noWrap/>
            <w:hideMark/>
          </w:tcPr>
          <w:p w14:paraId="09D2166E"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0.0832</w:t>
            </w:r>
          </w:p>
        </w:tc>
        <w:tc>
          <w:tcPr>
            <w:tcW w:w="892" w:type="dxa"/>
            <w:noWrap/>
            <w:hideMark/>
          </w:tcPr>
          <w:p w14:paraId="5BB320D9"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02000917"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-1.877</w:t>
            </w:r>
          </w:p>
        </w:tc>
        <w:tc>
          <w:tcPr>
            <w:tcW w:w="892" w:type="dxa"/>
            <w:noWrap/>
            <w:hideMark/>
          </w:tcPr>
          <w:p w14:paraId="56696C2E"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0.4161</w:t>
            </w:r>
          </w:p>
        </w:tc>
      </w:tr>
      <w:tr w:rsidR="00BF35CE" w:rsidRPr="00BF35CE" w14:paraId="242DB6A2" w14:textId="77777777" w:rsidTr="00BF35CE">
        <w:trPr>
          <w:trHeight w:val="300"/>
        </w:trPr>
        <w:tc>
          <w:tcPr>
            <w:tcW w:w="4009" w:type="dxa"/>
            <w:noWrap/>
            <w:hideMark/>
          </w:tcPr>
          <w:p w14:paraId="21573826"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 xml:space="preserve">Emasculate </w:t>
            </w:r>
            <w:proofErr w:type="spellStart"/>
            <w:r w:rsidRPr="00BF35CE">
              <w:rPr>
                <w:rFonts w:ascii="Calibri" w:eastAsia="Times New Roman" w:hAnsi="Calibri" w:cs="Calibri"/>
                <w:color w:val="000000"/>
                <w:lang w:eastAsia="en-AU"/>
              </w:rPr>
              <w:t>outcrosser</w:t>
            </w:r>
            <w:proofErr w:type="spellEnd"/>
            <w:r w:rsidRPr="00BF35CE">
              <w:rPr>
                <w:rFonts w:ascii="Calibri" w:eastAsia="Times New Roman" w:hAnsi="Calibri" w:cs="Calibri"/>
                <w:color w:val="000000"/>
                <w:lang w:eastAsia="en-AU"/>
              </w:rPr>
              <w:t xml:space="preserve"> - Emasculated closed</w:t>
            </w:r>
          </w:p>
        </w:tc>
        <w:tc>
          <w:tcPr>
            <w:tcW w:w="891" w:type="dxa"/>
            <w:noWrap/>
            <w:hideMark/>
          </w:tcPr>
          <w:p w14:paraId="2A11D5B5"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09405AAC"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0.038181</w:t>
            </w:r>
          </w:p>
        </w:tc>
        <w:tc>
          <w:tcPr>
            <w:tcW w:w="892" w:type="dxa"/>
            <w:noWrap/>
            <w:hideMark/>
          </w:tcPr>
          <w:p w14:paraId="04E32AC4"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0.4007</w:t>
            </w:r>
          </w:p>
        </w:tc>
        <w:tc>
          <w:tcPr>
            <w:tcW w:w="892" w:type="dxa"/>
            <w:noWrap/>
            <w:hideMark/>
          </w:tcPr>
          <w:p w14:paraId="19EC501C"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19CA10C6"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0.095</w:t>
            </w:r>
          </w:p>
        </w:tc>
        <w:tc>
          <w:tcPr>
            <w:tcW w:w="892" w:type="dxa"/>
            <w:noWrap/>
            <w:hideMark/>
          </w:tcPr>
          <w:p w14:paraId="77F24428"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1</w:t>
            </w:r>
          </w:p>
        </w:tc>
      </w:tr>
      <w:tr w:rsidR="00BF35CE" w:rsidRPr="00BF35CE" w14:paraId="62E12711" w14:textId="77777777" w:rsidTr="00BF35CE">
        <w:trPr>
          <w:trHeight w:val="300"/>
        </w:trPr>
        <w:tc>
          <w:tcPr>
            <w:tcW w:w="4009" w:type="dxa"/>
            <w:noWrap/>
            <w:hideMark/>
          </w:tcPr>
          <w:p w14:paraId="08C42153"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 xml:space="preserve">Emasculate </w:t>
            </w:r>
            <w:proofErr w:type="spellStart"/>
            <w:r w:rsidRPr="00BF35CE">
              <w:rPr>
                <w:rFonts w:ascii="Calibri" w:eastAsia="Times New Roman" w:hAnsi="Calibri" w:cs="Calibri"/>
                <w:color w:val="000000"/>
                <w:lang w:eastAsia="en-AU"/>
              </w:rPr>
              <w:t>outcrosser</w:t>
            </w:r>
            <w:proofErr w:type="spellEnd"/>
            <w:r w:rsidRPr="00BF35CE">
              <w:rPr>
                <w:rFonts w:ascii="Calibri" w:eastAsia="Times New Roman" w:hAnsi="Calibri" w:cs="Calibri"/>
                <w:color w:val="000000"/>
                <w:lang w:eastAsia="en-AU"/>
              </w:rPr>
              <w:t xml:space="preserve"> - Emasculated open</w:t>
            </w:r>
          </w:p>
        </w:tc>
        <w:tc>
          <w:tcPr>
            <w:tcW w:w="891" w:type="dxa"/>
            <w:noWrap/>
            <w:hideMark/>
          </w:tcPr>
          <w:p w14:paraId="673F10AB"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796F4DB4"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-0.03166</w:t>
            </w:r>
          </w:p>
        </w:tc>
        <w:tc>
          <w:tcPr>
            <w:tcW w:w="892" w:type="dxa"/>
            <w:noWrap/>
            <w:hideMark/>
          </w:tcPr>
          <w:p w14:paraId="3E04ED93"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0.1822</w:t>
            </w:r>
          </w:p>
        </w:tc>
        <w:tc>
          <w:tcPr>
            <w:tcW w:w="892" w:type="dxa"/>
            <w:noWrap/>
            <w:hideMark/>
          </w:tcPr>
          <w:p w14:paraId="5E1AEB8E"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49CB878B"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-0.174</w:t>
            </w:r>
          </w:p>
        </w:tc>
        <w:tc>
          <w:tcPr>
            <w:tcW w:w="892" w:type="dxa"/>
            <w:noWrap/>
            <w:hideMark/>
          </w:tcPr>
          <w:p w14:paraId="201BBAFC"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1</w:t>
            </w:r>
          </w:p>
        </w:tc>
      </w:tr>
      <w:tr w:rsidR="00BF35CE" w:rsidRPr="00BF35CE" w14:paraId="09740664" w14:textId="77777777" w:rsidTr="00BF35CE">
        <w:trPr>
          <w:trHeight w:val="300"/>
        </w:trPr>
        <w:tc>
          <w:tcPr>
            <w:tcW w:w="4009" w:type="dxa"/>
            <w:noWrap/>
            <w:hideMark/>
          </w:tcPr>
          <w:p w14:paraId="72A4A8FD"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 xml:space="preserve">Emasculate </w:t>
            </w:r>
            <w:proofErr w:type="spellStart"/>
            <w:r w:rsidRPr="00BF35CE">
              <w:rPr>
                <w:rFonts w:ascii="Calibri" w:eastAsia="Times New Roman" w:hAnsi="Calibri" w:cs="Calibri"/>
                <w:color w:val="000000"/>
                <w:lang w:eastAsia="en-AU"/>
              </w:rPr>
              <w:t>outcrosser</w:t>
            </w:r>
            <w:proofErr w:type="spellEnd"/>
            <w:r w:rsidRPr="00BF35CE">
              <w:rPr>
                <w:rFonts w:ascii="Calibri" w:eastAsia="Times New Roman" w:hAnsi="Calibri" w:cs="Calibri"/>
                <w:color w:val="000000"/>
                <w:lang w:eastAsia="en-AU"/>
              </w:rPr>
              <w:t xml:space="preserve"> - Open control</w:t>
            </w:r>
          </w:p>
        </w:tc>
        <w:tc>
          <w:tcPr>
            <w:tcW w:w="891" w:type="dxa"/>
            <w:noWrap/>
            <w:hideMark/>
          </w:tcPr>
          <w:p w14:paraId="31F3EEBE"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761ABA2C"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-0.15588</w:t>
            </w:r>
          </w:p>
        </w:tc>
        <w:tc>
          <w:tcPr>
            <w:tcW w:w="892" w:type="dxa"/>
            <w:noWrap/>
            <w:hideMark/>
          </w:tcPr>
          <w:p w14:paraId="7A65314D"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0.0757</w:t>
            </w:r>
          </w:p>
        </w:tc>
        <w:tc>
          <w:tcPr>
            <w:tcW w:w="892" w:type="dxa"/>
            <w:noWrap/>
            <w:hideMark/>
          </w:tcPr>
          <w:p w14:paraId="172158FA"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755F27FD"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-2.058</w:t>
            </w:r>
          </w:p>
        </w:tc>
        <w:tc>
          <w:tcPr>
            <w:tcW w:w="892" w:type="dxa"/>
            <w:noWrap/>
            <w:hideMark/>
          </w:tcPr>
          <w:p w14:paraId="5E8E0573"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0.3096</w:t>
            </w:r>
          </w:p>
        </w:tc>
      </w:tr>
      <w:tr w:rsidR="00BF35CE" w:rsidRPr="00BF35CE" w14:paraId="534ECF13" w14:textId="77777777" w:rsidTr="00BF35CE">
        <w:trPr>
          <w:trHeight w:val="300"/>
        </w:trPr>
        <w:tc>
          <w:tcPr>
            <w:tcW w:w="4009" w:type="dxa"/>
            <w:noWrap/>
            <w:hideMark/>
          </w:tcPr>
          <w:p w14:paraId="4325D63C"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 xml:space="preserve">Emasculate </w:t>
            </w:r>
            <w:proofErr w:type="spellStart"/>
            <w:r w:rsidRPr="00BF35CE">
              <w:rPr>
                <w:rFonts w:ascii="Calibri" w:eastAsia="Times New Roman" w:hAnsi="Calibri" w:cs="Calibri"/>
                <w:color w:val="000000"/>
                <w:lang w:eastAsia="en-AU"/>
              </w:rPr>
              <w:t>outcrosser</w:t>
            </w:r>
            <w:proofErr w:type="spellEnd"/>
            <w:r w:rsidRPr="00BF35CE">
              <w:rPr>
                <w:rFonts w:ascii="Calibri" w:eastAsia="Times New Roman" w:hAnsi="Calibri" w:cs="Calibri"/>
                <w:color w:val="000000"/>
                <w:lang w:eastAsia="en-AU"/>
              </w:rPr>
              <w:t xml:space="preserve"> - Pollinator exclusion</w:t>
            </w:r>
          </w:p>
        </w:tc>
        <w:tc>
          <w:tcPr>
            <w:tcW w:w="891" w:type="dxa"/>
            <w:noWrap/>
            <w:hideMark/>
          </w:tcPr>
          <w:p w14:paraId="1D98A692"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043B02AA"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0.425075</w:t>
            </w:r>
          </w:p>
        </w:tc>
        <w:tc>
          <w:tcPr>
            <w:tcW w:w="892" w:type="dxa"/>
            <w:noWrap/>
            <w:hideMark/>
          </w:tcPr>
          <w:p w14:paraId="66E1DC24"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0.1459</w:t>
            </w:r>
          </w:p>
        </w:tc>
        <w:tc>
          <w:tcPr>
            <w:tcW w:w="892" w:type="dxa"/>
            <w:noWrap/>
            <w:hideMark/>
          </w:tcPr>
          <w:p w14:paraId="01C74D9D"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55F92F2A"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2.914</w:t>
            </w:r>
          </w:p>
        </w:tc>
        <w:tc>
          <w:tcPr>
            <w:tcW w:w="892" w:type="dxa"/>
            <w:noWrap/>
            <w:hideMark/>
          </w:tcPr>
          <w:p w14:paraId="539341C4"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0.0416</w:t>
            </w:r>
          </w:p>
        </w:tc>
      </w:tr>
      <w:tr w:rsidR="00BF35CE" w:rsidRPr="00BF35CE" w14:paraId="3C4C2E25" w14:textId="77777777" w:rsidTr="00BF35CE">
        <w:trPr>
          <w:trHeight w:val="300"/>
        </w:trPr>
        <w:tc>
          <w:tcPr>
            <w:tcW w:w="4009" w:type="dxa"/>
            <w:noWrap/>
            <w:hideMark/>
          </w:tcPr>
          <w:p w14:paraId="116AE1B3"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 xml:space="preserve">Emasculate </w:t>
            </w:r>
            <w:proofErr w:type="spellStart"/>
            <w:r w:rsidRPr="00BF35CE">
              <w:rPr>
                <w:rFonts w:ascii="Calibri" w:eastAsia="Times New Roman" w:hAnsi="Calibri" w:cs="Calibri"/>
                <w:color w:val="000000"/>
                <w:lang w:eastAsia="en-AU"/>
              </w:rPr>
              <w:t>selfer</w:t>
            </w:r>
            <w:proofErr w:type="spellEnd"/>
            <w:r w:rsidRPr="00BF35CE">
              <w:rPr>
                <w:rFonts w:ascii="Calibri" w:eastAsia="Times New Roman" w:hAnsi="Calibri" w:cs="Calibri"/>
                <w:color w:val="000000"/>
                <w:lang w:eastAsia="en-AU"/>
              </w:rPr>
              <w:t xml:space="preserve"> - Emasculated closed</w:t>
            </w:r>
          </w:p>
        </w:tc>
        <w:tc>
          <w:tcPr>
            <w:tcW w:w="891" w:type="dxa"/>
            <w:noWrap/>
            <w:hideMark/>
          </w:tcPr>
          <w:p w14:paraId="4C6142AE"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4A47DEF5"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0.194458</w:t>
            </w:r>
          </w:p>
        </w:tc>
        <w:tc>
          <w:tcPr>
            <w:tcW w:w="892" w:type="dxa"/>
            <w:noWrap/>
            <w:hideMark/>
          </w:tcPr>
          <w:p w14:paraId="42413D5D"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0.4028</w:t>
            </w:r>
          </w:p>
        </w:tc>
        <w:tc>
          <w:tcPr>
            <w:tcW w:w="892" w:type="dxa"/>
            <w:noWrap/>
            <w:hideMark/>
          </w:tcPr>
          <w:p w14:paraId="5BDBE2E3"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1D9C10F5"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0.483</w:t>
            </w:r>
          </w:p>
        </w:tc>
        <w:tc>
          <w:tcPr>
            <w:tcW w:w="892" w:type="dxa"/>
            <w:noWrap/>
            <w:hideMark/>
          </w:tcPr>
          <w:p w14:paraId="07434F77"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0.9968</w:t>
            </w:r>
          </w:p>
        </w:tc>
      </w:tr>
      <w:tr w:rsidR="00BF35CE" w:rsidRPr="00BF35CE" w14:paraId="26343042" w14:textId="77777777" w:rsidTr="00BF35CE">
        <w:trPr>
          <w:trHeight w:val="300"/>
        </w:trPr>
        <w:tc>
          <w:tcPr>
            <w:tcW w:w="4009" w:type="dxa"/>
            <w:noWrap/>
            <w:hideMark/>
          </w:tcPr>
          <w:p w14:paraId="519317D5"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 xml:space="preserve">Emasculate </w:t>
            </w:r>
            <w:proofErr w:type="spellStart"/>
            <w:r w:rsidRPr="00BF35CE">
              <w:rPr>
                <w:rFonts w:ascii="Calibri" w:eastAsia="Times New Roman" w:hAnsi="Calibri" w:cs="Calibri"/>
                <w:color w:val="000000"/>
                <w:lang w:eastAsia="en-AU"/>
              </w:rPr>
              <w:t>selfer</w:t>
            </w:r>
            <w:proofErr w:type="spellEnd"/>
            <w:r w:rsidRPr="00BF35CE">
              <w:rPr>
                <w:rFonts w:ascii="Calibri" w:eastAsia="Times New Roman" w:hAnsi="Calibri" w:cs="Calibri"/>
                <w:color w:val="000000"/>
                <w:lang w:eastAsia="en-AU"/>
              </w:rPr>
              <w:t xml:space="preserve"> - Emasculated open</w:t>
            </w:r>
          </w:p>
        </w:tc>
        <w:tc>
          <w:tcPr>
            <w:tcW w:w="891" w:type="dxa"/>
            <w:noWrap/>
            <w:hideMark/>
          </w:tcPr>
          <w:p w14:paraId="130630C8"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6F8A196F"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0.124623</w:t>
            </w:r>
          </w:p>
        </w:tc>
        <w:tc>
          <w:tcPr>
            <w:tcW w:w="892" w:type="dxa"/>
            <w:noWrap/>
            <w:hideMark/>
          </w:tcPr>
          <w:p w14:paraId="1FFE9AAE"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0.1878</w:t>
            </w:r>
          </w:p>
        </w:tc>
        <w:tc>
          <w:tcPr>
            <w:tcW w:w="892" w:type="dxa"/>
            <w:noWrap/>
            <w:hideMark/>
          </w:tcPr>
          <w:p w14:paraId="0580D9A9"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3B2AD0B5"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0.664</w:t>
            </w:r>
          </w:p>
        </w:tc>
        <w:tc>
          <w:tcPr>
            <w:tcW w:w="892" w:type="dxa"/>
            <w:noWrap/>
            <w:hideMark/>
          </w:tcPr>
          <w:p w14:paraId="74957EF3"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0.9858</w:t>
            </w:r>
          </w:p>
        </w:tc>
      </w:tr>
      <w:tr w:rsidR="00BF35CE" w:rsidRPr="00BF35CE" w14:paraId="74715862" w14:textId="77777777" w:rsidTr="00BF35CE">
        <w:trPr>
          <w:trHeight w:val="300"/>
        </w:trPr>
        <w:tc>
          <w:tcPr>
            <w:tcW w:w="4009" w:type="dxa"/>
            <w:noWrap/>
            <w:hideMark/>
          </w:tcPr>
          <w:p w14:paraId="3B2C10BE"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 xml:space="preserve">Emasculate </w:t>
            </w:r>
            <w:proofErr w:type="spellStart"/>
            <w:r w:rsidRPr="00BF35CE">
              <w:rPr>
                <w:rFonts w:ascii="Calibri" w:eastAsia="Times New Roman" w:hAnsi="Calibri" w:cs="Calibri"/>
                <w:color w:val="000000"/>
                <w:lang w:eastAsia="en-AU"/>
              </w:rPr>
              <w:t>selfer</w:t>
            </w:r>
            <w:proofErr w:type="spellEnd"/>
            <w:r w:rsidRPr="00BF35CE">
              <w:rPr>
                <w:rFonts w:ascii="Calibri" w:eastAsia="Times New Roman" w:hAnsi="Calibri" w:cs="Calibri"/>
                <w:color w:val="000000"/>
                <w:lang w:eastAsia="en-AU"/>
              </w:rPr>
              <w:t xml:space="preserve"> - Open control</w:t>
            </w:r>
          </w:p>
        </w:tc>
        <w:tc>
          <w:tcPr>
            <w:tcW w:w="891" w:type="dxa"/>
            <w:noWrap/>
            <w:hideMark/>
          </w:tcPr>
          <w:p w14:paraId="248B2EC7"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0A8E5566"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0.000394</w:t>
            </w:r>
          </w:p>
        </w:tc>
        <w:tc>
          <w:tcPr>
            <w:tcW w:w="892" w:type="dxa"/>
            <w:noWrap/>
            <w:hideMark/>
          </w:tcPr>
          <w:p w14:paraId="116EDA03"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0.0865</w:t>
            </w:r>
          </w:p>
        </w:tc>
        <w:tc>
          <w:tcPr>
            <w:tcW w:w="892" w:type="dxa"/>
            <w:noWrap/>
            <w:hideMark/>
          </w:tcPr>
          <w:p w14:paraId="64AE6228"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10F873CC"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0.005</w:t>
            </w:r>
          </w:p>
        </w:tc>
        <w:tc>
          <w:tcPr>
            <w:tcW w:w="892" w:type="dxa"/>
            <w:noWrap/>
            <w:hideMark/>
          </w:tcPr>
          <w:p w14:paraId="267F15BA"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1</w:t>
            </w:r>
          </w:p>
        </w:tc>
      </w:tr>
      <w:tr w:rsidR="00BF35CE" w:rsidRPr="00BF35CE" w14:paraId="5C66BC12" w14:textId="77777777" w:rsidTr="00BF35CE">
        <w:trPr>
          <w:trHeight w:val="300"/>
        </w:trPr>
        <w:tc>
          <w:tcPr>
            <w:tcW w:w="4009" w:type="dxa"/>
            <w:noWrap/>
            <w:hideMark/>
          </w:tcPr>
          <w:p w14:paraId="3B58A34F"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 xml:space="preserve">Emasculate </w:t>
            </w:r>
            <w:proofErr w:type="spellStart"/>
            <w:r w:rsidRPr="00BF35CE">
              <w:rPr>
                <w:rFonts w:ascii="Calibri" w:eastAsia="Times New Roman" w:hAnsi="Calibri" w:cs="Calibri"/>
                <w:color w:val="000000"/>
                <w:lang w:eastAsia="en-AU"/>
              </w:rPr>
              <w:t>selfer</w:t>
            </w:r>
            <w:proofErr w:type="spellEnd"/>
            <w:r w:rsidRPr="00BF35CE">
              <w:rPr>
                <w:rFonts w:ascii="Calibri" w:eastAsia="Times New Roman" w:hAnsi="Calibri" w:cs="Calibri"/>
                <w:color w:val="000000"/>
                <w:lang w:eastAsia="en-AU"/>
              </w:rPr>
              <w:t xml:space="preserve"> - Pollinator exclusion</w:t>
            </w:r>
          </w:p>
        </w:tc>
        <w:tc>
          <w:tcPr>
            <w:tcW w:w="891" w:type="dxa"/>
            <w:noWrap/>
            <w:hideMark/>
          </w:tcPr>
          <w:p w14:paraId="527DE357"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4287720C"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0.581352</w:t>
            </w:r>
          </w:p>
        </w:tc>
        <w:tc>
          <w:tcPr>
            <w:tcW w:w="892" w:type="dxa"/>
            <w:noWrap/>
            <w:hideMark/>
          </w:tcPr>
          <w:p w14:paraId="612F1059"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0.1504</w:t>
            </w:r>
          </w:p>
        </w:tc>
        <w:tc>
          <w:tcPr>
            <w:tcW w:w="892" w:type="dxa"/>
            <w:noWrap/>
            <w:hideMark/>
          </w:tcPr>
          <w:p w14:paraId="659305F0"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5457BFB2"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3.864</w:t>
            </w:r>
          </w:p>
        </w:tc>
        <w:tc>
          <w:tcPr>
            <w:tcW w:w="892" w:type="dxa"/>
            <w:noWrap/>
            <w:hideMark/>
          </w:tcPr>
          <w:p w14:paraId="45620500"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0.0016</w:t>
            </w:r>
          </w:p>
        </w:tc>
      </w:tr>
      <w:tr w:rsidR="00BF35CE" w:rsidRPr="00BF35CE" w14:paraId="4B010D49" w14:textId="77777777" w:rsidTr="00BF35CE">
        <w:trPr>
          <w:trHeight w:val="300"/>
        </w:trPr>
        <w:tc>
          <w:tcPr>
            <w:tcW w:w="4009" w:type="dxa"/>
            <w:noWrap/>
            <w:hideMark/>
          </w:tcPr>
          <w:p w14:paraId="6C49EE08"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Emasculated closed - Emasculated open</w:t>
            </w:r>
          </w:p>
        </w:tc>
        <w:tc>
          <w:tcPr>
            <w:tcW w:w="891" w:type="dxa"/>
            <w:noWrap/>
            <w:hideMark/>
          </w:tcPr>
          <w:p w14:paraId="6B3D8D88"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336B9883"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-0.06984</w:t>
            </w:r>
          </w:p>
        </w:tc>
        <w:tc>
          <w:tcPr>
            <w:tcW w:w="892" w:type="dxa"/>
            <w:noWrap/>
            <w:hideMark/>
          </w:tcPr>
          <w:p w14:paraId="41C6A80A"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0.4349</w:t>
            </w:r>
          </w:p>
        </w:tc>
        <w:tc>
          <w:tcPr>
            <w:tcW w:w="892" w:type="dxa"/>
            <w:noWrap/>
            <w:hideMark/>
          </w:tcPr>
          <w:p w14:paraId="7D296849"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3892C4DC"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-0.161</w:t>
            </w:r>
          </w:p>
        </w:tc>
        <w:tc>
          <w:tcPr>
            <w:tcW w:w="892" w:type="dxa"/>
            <w:noWrap/>
            <w:hideMark/>
          </w:tcPr>
          <w:p w14:paraId="71970E00"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1</w:t>
            </w:r>
          </w:p>
        </w:tc>
      </w:tr>
      <w:tr w:rsidR="00BF35CE" w:rsidRPr="00BF35CE" w14:paraId="04C9E341" w14:textId="77777777" w:rsidTr="00BF35CE">
        <w:trPr>
          <w:trHeight w:val="300"/>
        </w:trPr>
        <w:tc>
          <w:tcPr>
            <w:tcW w:w="4009" w:type="dxa"/>
            <w:noWrap/>
            <w:hideMark/>
          </w:tcPr>
          <w:p w14:paraId="026789F5"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Emasculated closed - Open control</w:t>
            </w:r>
          </w:p>
        </w:tc>
        <w:tc>
          <w:tcPr>
            <w:tcW w:w="891" w:type="dxa"/>
            <w:noWrap/>
            <w:hideMark/>
          </w:tcPr>
          <w:p w14:paraId="592426B6"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5AEE027D"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-0.19406</w:t>
            </w:r>
          </w:p>
        </w:tc>
        <w:tc>
          <w:tcPr>
            <w:tcW w:w="892" w:type="dxa"/>
            <w:noWrap/>
            <w:hideMark/>
          </w:tcPr>
          <w:p w14:paraId="77E2553E"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0.3987</w:t>
            </w:r>
          </w:p>
        </w:tc>
        <w:tc>
          <w:tcPr>
            <w:tcW w:w="892" w:type="dxa"/>
            <w:noWrap/>
            <w:hideMark/>
          </w:tcPr>
          <w:p w14:paraId="40ED1193"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61C81D86"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-0.487</w:t>
            </w:r>
          </w:p>
        </w:tc>
        <w:tc>
          <w:tcPr>
            <w:tcW w:w="892" w:type="dxa"/>
            <w:noWrap/>
            <w:hideMark/>
          </w:tcPr>
          <w:p w14:paraId="552197D0"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0.9966</w:t>
            </w:r>
          </w:p>
        </w:tc>
      </w:tr>
      <w:tr w:rsidR="00BF35CE" w:rsidRPr="00BF35CE" w14:paraId="7184A846" w14:textId="77777777" w:rsidTr="00BF35CE">
        <w:trPr>
          <w:trHeight w:val="300"/>
        </w:trPr>
        <w:tc>
          <w:tcPr>
            <w:tcW w:w="4009" w:type="dxa"/>
            <w:noWrap/>
            <w:hideMark/>
          </w:tcPr>
          <w:p w14:paraId="501FDC2D"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Emasculated closed - Pollinator exclusion</w:t>
            </w:r>
          </w:p>
        </w:tc>
        <w:tc>
          <w:tcPr>
            <w:tcW w:w="891" w:type="dxa"/>
            <w:noWrap/>
            <w:hideMark/>
          </w:tcPr>
          <w:p w14:paraId="714E8096"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6BA7FD51"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0.386894</w:t>
            </w:r>
          </w:p>
        </w:tc>
        <w:tc>
          <w:tcPr>
            <w:tcW w:w="892" w:type="dxa"/>
            <w:noWrap/>
            <w:hideMark/>
          </w:tcPr>
          <w:p w14:paraId="26ADEBF6"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0.4178</w:t>
            </w:r>
          </w:p>
        </w:tc>
        <w:tc>
          <w:tcPr>
            <w:tcW w:w="892" w:type="dxa"/>
            <w:noWrap/>
            <w:hideMark/>
          </w:tcPr>
          <w:p w14:paraId="7942069E"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7504DBD3"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0.926</w:t>
            </w:r>
          </w:p>
        </w:tc>
        <w:tc>
          <w:tcPr>
            <w:tcW w:w="892" w:type="dxa"/>
            <w:noWrap/>
            <w:hideMark/>
          </w:tcPr>
          <w:p w14:paraId="56721461"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0.94</w:t>
            </w:r>
          </w:p>
        </w:tc>
      </w:tr>
      <w:tr w:rsidR="00BF35CE" w:rsidRPr="00BF35CE" w14:paraId="3D5C9514" w14:textId="77777777" w:rsidTr="00BF35CE">
        <w:trPr>
          <w:trHeight w:val="300"/>
        </w:trPr>
        <w:tc>
          <w:tcPr>
            <w:tcW w:w="4009" w:type="dxa"/>
            <w:noWrap/>
            <w:hideMark/>
          </w:tcPr>
          <w:p w14:paraId="093879DF"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Emasculated open - Open control</w:t>
            </w:r>
          </w:p>
        </w:tc>
        <w:tc>
          <w:tcPr>
            <w:tcW w:w="891" w:type="dxa"/>
            <w:noWrap/>
            <w:hideMark/>
          </w:tcPr>
          <w:p w14:paraId="56A81DFA"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0A92E1FB"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-0.12423</w:t>
            </w:r>
          </w:p>
        </w:tc>
        <w:tc>
          <w:tcPr>
            <w:tcW w:w="892" w:type="dxa"/>
            <w:noWrap/>
            <w:hideMark/>
          </w:tcPr>
          <w:p w14:paraId="3FF40BB6"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0.1838</w:t>
            </w:r>
          </w:p>
        </w:tc>
        <w:tc>
          <w:tcPr>
            <w:tcW w:w="892" w:type="dxa"/>
            <w:noWrap/>
            <w:hideMark/>
          </w:tcPr>
          <w:p w14:paraId="1072216F"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05794A69"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-0.676</w:t>
            </w:r>
          </w:p>
        </w:tc>
        <w:tc>
          <w:tcPr>
            <w:tcW w:w="892" w:type="dxa"/>
            <w:noWrap/>
            <w:hideMark/>
          </w:tcPr>
          <w:p w14:paraId="192862A2"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0.9846</w:t>
            </w:r>
          </w:p>
        </w:tc>
      </w:tr>
      <w:tr w:rsidR="00BF35CE" w:rsidRPr="00BF35CE" w14:paraId="608195F8" w14:textId="77777777" w:rsidTr="00BF35CE">
        <w:trPr>
          <w:trHeight w:val="300"/>
        </w:trPr>
        <w:tc>
          <w:tcPr>
            <w:tcW w:w="4009" w:type="dxa"/>
            <w:noWrap/>
            <w:hideMark/>
          </w:tcPr>
          <w:p w14:paraId="23CFEAE5"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Emasculated open - Pollinator exclusion</w:t>
            </w:r>
          </w:p>
        </w:tc>
        <w:tc>
          <w:tcPr>
            <w:tcW w:w="891" w:type="dxa"/>
            <w:noWrap/>
            <w:hideMark/>
          </w:tcPr>
          <w:p w14:paraId="7A7329BB"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2F14E345"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0.45673</w:t>
            </w:r>
          </w:p>
        </w:tc>
        <w:tc>
          <w:tcPr>
            <w:tcW w:w="892" w:type="dxa"/>
            <w:noWrap/>
            <w:hideMark/>
          </w:tcPr>
          <w:p w14:paraId="4F5F9D1D"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0.2239</w:t>
            </w:r>
          </w:p>
        </w:tc>
        <w:tc>
          <w:tcPr>
            <w:tcW w:w="892" w:type="dxa"/>
            <w:noWrap/>
            <w:hideMark/>
          </w:tcPr>
          <w:p w14:paraId="221B5394"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0D6219C7"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2.04</w:t>
            </w:r>
          </w:p>
        </w:tc>
        <w:tc>
          <w:tcPr>
            <w:tcW w:w="892" w:type="dxa"/>
            <w:noWrap/>
            <w:hideMark/>
          </w:tcPr>
          <w:p w14:paraId="0783A5F0"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0.3197</w:t>
            </w:r>
          </w:p>
        </w:tc>
      </w:tr>
      <w:tr w:rsidR="00BF35CE" w:rsidRPr="00BF35CE" w14:paraId="736AE1B3" w14:textId="77777777" w:rsidTr="00BF35CE">
        <w:trPr>
          <w:trHeight w:val="300"/>
        </w:trPr>
        <w:tc>
          <w:tcPr>
            <w:tcW w:w="4009" w:type="dxa"/>
            <w:noWrap/>
            <w:hideMark/>
          </w:tcPr>
          <w:p w14:paraId="66632442"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Open control - Pollinator exclusion</w:t>
            </w:r>
          </w:p>
        </w:tc>
        <w:tc>
          <w:tcPr>
            <w:tcW w:w="891" w:type="dxa"/>
            <w:noWrap/>
            <w:hideMark/>
          </w:tcPr>
          <w:p w14:paraId="0472D7AA"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Invasive</w:t>
            </w:r>
          </w:p>
        </w:tc>
        <w:tc>
          <w:tcPr>
            <w:tcW w:w="892" w:type="dxa"/>
            <w:noWrap/>
            <w:hideMark/>
          </w:tcPr>
          <w:p w14:paraId="44C84683"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0.580958</w:t>
            </w:r>
          </w:p>
        </w:tc>
        <w:tc>
          <w:tcPr>
            <w:tcW w:w="892" w:type="dxa"/>
            <w:noWrap/>
            <w:hideMark/>
          </w:tcPr>
          <w:p w14:paraId="5245DA71"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0.1381</w:t>
            </w:r>
          </w:p>
        </w:tc>
        <w:tc>
          <w:tcPr>
            <w:tcW w:w="892" w:type="dxa"/>
            <w:noWrap/>
            <w:hideMark/>
          </w:tcPr>
          <w:p w14:paraId="5CDA0C7F"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341E501C"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4.205</w:t>
            </w:r>
          </w:p>
        </w:tc>
        <w:tc>
          <w:tcPr>
            <w:tcW w:w="892" w:type="dxa"/>
            <w:noWrap/>
            <w:hideMark/>
          </w:tcPr>
          <w:p w14:paraId="09F41233"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0.0004</w:t>
            </w:r>
          </w:p>
        </w:tc>
      </w:tr>
      <w:tr w:rsidR="00BF35CE" w:rsidRPr="00BF35CE" w14:paraId="7905880A" w14:textId="77777777" w:rsidTr="00BF35CE">
        <w:trPr>
          <w:trHeight w:val="300"/>
        </w:trPr>
        <w:tc>
          <w:tcPr>
            <w:tcW w:w="4009" w:type="dxa"/>
            <w:noWrap/>
            <w:hideMark/>
          </w:tcPr>
          <w:p w14:paraId="6661928D" w14:textId="77777777" w:rsidR="00BF35CE" w:rsidRPr="00BF35CE" w:rsidRDefault="00BF35CE" w:rsidP="00BF35CE">
            <w:pPr>
              <w:rPr>
                <w:rFonts w:ascii="Calibri" w:eastAsia="Times New Roman" w:hAnsi="Calibri" w:cs="Calibri"/>
                <w:color w:val="000000"/>
                <w:lang w:eastAsia="en-AU"/>
              </w:rPr>
            </w:pPr>
            <w:proofErr w:type="spellStart"/>
            <w:r w:rsidRPr="00BF35CE">
              <w:rPr>
                <w:rFonts w:ascii="Calibri" w:eastAsia="Times New Roman" w:hAnsi="Calibri" w:cs="Calibri"/>
                <w:color w:val="000000"/>
                <w:lang w:eastAsia="en-AU"/>
              </w:rPr>
              <w:t>Pollinator_exclusion_vs_Emasculate_selfer</w:t>
            </w:r>
            <w:proofErr w:type="spellEnd"/>
          </w:p>
        </w:tc>
        <w:tc>
          <w:tcPr>
            <w:tcW w:w="891" w:type="dxa"/>
            <w:noWrap/>
            <w:hideMark/>
          </w:tcPr>
          <w:p w14:paraId="4840153F"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Native</w:t>
            </w:r>
          </w:p>
        </w:tc>
        <w:tc>
          <w:tcPr>
            <w:tcW w:w="892" w:type="dxa"/>
            <w:noWrap/>
            <w:hideMark/>
          </w:tcPr>
          <w:p w14:paraId="5D7BEC8C"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0.1761</w:t>
            </w:r>
          </w:p>
        </w:tc>
        <w:tc>
          <w:tcPr>
            <w:tcW w:w="892" w:type="dxa"/>
            <w:noWrap/>
            <w:hideMark/>
          </w:tcPr>
          <w:p w14:paraId="762EAED1"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0.203</w:t>
            </w:r>
          </w:p>
        </w:tc>
        <w:tc>
          <w:tcPr>
            <w:tcW w:w="892" w:type="dxa"/>
            <w:noWrap/>
            <w:hideMark/>
          </w:tcPr>
          <w:p w14:paraId="77F580B5"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20579877"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0.868</w:t>
            </w:r>
          </w:p>
        </w:tc>
        <w:tc>
          <w:tcPr>
            <w:tcW w:w="892" w:type="dxa"/>
            <w:noWrap/>
            <w:hideMark/>
          </w:tcPr>
          <w:p w14:paraId="5B80D8AF"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0.3856</w:t>
            </w:r>
          </w:p>
        </w:tc>
      </w:tr>
      <w:tr w:rsidR="00BF35CE" w:rsidRPr="00BF35CE" w14:paraId="1552F0FF" w14:textId="77777777" w:rsidTr="00BF35CE">
        <w:trPr>
          <w:trHeight w:val="300"/>
        </w:trPr>
        <w:tc>
          <w:tcPr>
            <w:tcW w:w="4009" w:type="dxa"/>
            <w:noWrap/>
            <w:hideMark/>
          </w:tcPr>
          <w:p w14:paraId="6440D8FF" w14:textId="77777777" w:rsidR="00BF35CE" w:rsidRPr="00BF35CE" w:rsidRDefault="00BF35CE" w:rsidP="00BF35CE">
            <w:pPr>
              <w:rPr>
                <w:rFonts w:ascii="Calibri" w:eastAsia="Times New Roman" w:hAnsi="Calibri" w:cs="Calibri"/>
                <w:color w:val="000000"/>
                <w:lang w:eastAsia="en-AU"/>
              </w:rPr>
            </w:pPr>
            <w:proofErr w:type="spellStart"/>
            <w:r w:rsidRPr="00BF35CE">
              <w:rPr>
                <w:rFonts w:ascii="Calibri" w:eastAsia="Times New Roman" w:hAnsi="Calibri" w:cs="Calibri"/>
                <w:color w:val="000000"/>
                <w:lang w:eastAsia="en-AU"/>
              </w:rPr>
              <w:t>Pollinator_exclusion_vs_Emasculated_closed</w:t>
            </w:r>
            <w:proofErr w:type="spellEnd"/>
          </w:p>
        </w:tc>
        <w:tc>
          <w:tcPr>
            <w:tcW w:w="891" w:type="dxa"/>
            <w:noWrap/>
            <w:hideMark/>
          </w:tcPr>
          <w:p w14:paraId="26D1A819"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Native</w:t>
            </w:r>
          </w:p>
        </w:tc>
        <w:tc>
          <w:tcPr>
            <w:tcW w:w="892" w:type="dxa"/>
            <w:noWrap/>
            <w:hideMark/>
          </w:tcPr>
          <w:p w14:paraId="542A8B6A"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-0.0739</w:t>
            </w:r>
          </w:p>
        </w:tc>
        <w:tc>
          <w:tcPr>
            <w:tcW w:w="892" w:type="dxa"/>
            <w:noWrap/>
            <w:hideMark/>
          </w:tcPr>
          <w:p w14:paraId="7F335485"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0.214</w:t>
            </w:r>
          </w:p>
        </w:tc>
        <w:tc>
          <w:tcPr>
            <w:tcW w:w="892" w:type="dxa"/>
            <w:noWrap/>
            <w:hideMark/>
          </w:tcPr>
          <w:p w14:paraId="6F3E6B8C"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48B0D62A"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-0.346</w:t>
            </w:r>
          </w:p>
        </w:tc>
        <w:tc>
          <w:tcPr>
            <w:tcW w:w="892" w:type="dxa"/>
            <w:noWrap/>
            <w:hideMark/>
          </w:tcPr>
          <w:p w14:paraId="4314F049"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0.7296</w:t>
            </w:r>
          </w:p>
        </w:tc>
      </w:tr>
      <w:tr w:rsidR="00BF35CE" w:rsidRPr="00BF35CE" w14:paraId="2317A3A2" w14:textId="77777777" w:rsidTr="00BF35CE">
        <w:trPr>
          <w:trHeight w:val="300"/>
        </w:trPr>
        <w:tc>
          <w:tcPr>
            <w:tcW w:w="4009" w:type="dxa"/>
            <w:noWrap/>
            <w:hideMark/>
          </w:tcPr>
          <w:p w14:paraId="29F41D43" w14:textId="77777777" w:rsidR="00BF35CE" w:rsidRPr="00BF35CE" w:rsidRDefault="00BF35CE" w:rsidP="00BF35CE">
            <w:pPr>
              <w:rPr>
                <w:rFonts w:ascii="Calibri" w:eastAsia="Times New Roman" w:hAnsi="Calibri" w:cs="Calibri"/>
                <w:color w:val="000000"/>
                <w:lang w:eastAsia="en-AU"/>
              </w:rPr>
            </w:pPr>
            <w:proofErr w:type="spellStart"/>
            <w:r w:rsidRPr="00BF35CE">
              <w:rPr>
                <w:rFonts w:ascii="Calibri" w:eastAsia="Times New Roman" w:hAnsi="Calibri" w:cs="Calibri"/>
                <w:color w:val="000000"/>
                <w:lang w:eastAsia="en-AU"/>
              </w:rPr>
              <w:t>Pollinator_exclusion_vs_Emasculated_open</w:t>
            </w:r>
            <w:proofErr w:type="spellEnd"/>
          </w:p>
        </w:tc>
        <w:tc>
          <w:tcPr>
            <w:tcW w:w="891" w:type="dxa"/>
            <w:noWrap/>
            <w:hideMark/>
          </w:tcPr>
          <w:p w14:paraId="151356C7"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Native</w:t>
            </w:r>
          </w:p>
        </w:tc>
        <w:tc>
          <w:tcPr>
            <w:tcW w:w="892" w:type="dxa"/>
            <w:noWrap/>
            <w:hideMark/>
          </w:tcPr>
          <w:p w14:paraId="21F4D60E"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-0.4414</w:t>
            </w:r>
          </w:p>
        </w:tc>
        <w:tc>
          <w:tcPr>
            <w:tcW w:w="892" w:type="dxa"/>
            <w:noWrap/>
            <w:hideMark/>
          </w:tcPr>
          <w:p w14:paraId="48C48EAF"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0.19</w:t>
            </w:r>
          </w:p>
        </w:tc>
        <w:tc>
          <w:tcPr>
            <w:tcW w:w="892" w:type="dxa"/>
            <w:noWrap/>
            <w:hideMark/>
          </w:tcPr>
          <w:p w14:paraId="37A2A0DF"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750267EB"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-2.32</w:t>
            </w:r>
          </w:p>
        </w:tc>
        <w:tc>
          <w:tcPr>
            <w:tcW w:w="892" w:type="dxa"/>
            <w:noWrap/>
            <w:hideMark/>
          </w:tcPr>
          <w:p w14:paraId="7859AB90"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0.0203</w:t>
            </w:r>
          </w:p>
        </w:tc>
      </w:tr>
      <w:tr w:rsidR="00BF35CE" w:rsidRPr="00BF35CE" w14:paraId="026F6A3A" w14:textId="77777777" w:rsidTr="00BF35CE">
        <w:trPr>
          <w:trHeight w:val="300"/>
        </w:trPr>
        <w:tc>
          <w:tcPr>
            <w:tcW w:w="4009" w:type="dxa"/>
            <w:noWrap/>
            <w:hideMark/>
          </w:tcPr>
          <w:p w14:paraId="5CED3C1E" w14:textId="77777777" w:rsidR="00BF35CE" w:rsidRPr="00BF35CE" w:rsidRDefault="00BF35CE" w:rsidP="00BF35CE">
            <w:pPr>
              <w:rPr>
                <w:rFonts w:ascii="Calibri" w:eastAsia="Times New Roman" w:hAnsi="Calibri" w:cs="Calibri"/>
                <w:color w:val="000000"/>
                <w:lang w:eastAsia="en-AU"/>
              </w:rPr>
            </w:pPr>
            <w:proofErr w:type="spellStart"/>
            <w:r w:rsidRPr="00BF35CE">
              <w:rPr>
                <w:rFonts w:ascii="Calibri" w:eastAsia="Times New Roman" w:hAnsi="Calibri" w:cs="Calibri"/>
                <w:color w:val="000000"/>
                <w:lang w:eastAsia="en-AU"/>
              </w:rPr>
              <w:t>Pollinator_exclusion_vs_Open_control</w:t>
            </w:r>
            <w:proofErr w:type="spellEnd"/>
          </w:p>
        </w:tc>
        <w:tc>
          <w:tcPr>
            <w:tcW w:w="891" w:type="dxa"/>
            <w:noWrap/>
            <w:hideMark/>
          </w:tcPr>
          <w:p w14:paraId="14282291"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Native</w:t>
            </w:r>
          </w:p>
        </w:tc>
        <w:tc>
          <w:tcPr>
            <w:tcW w:w="892" w:type="dxa"/>
            <w:noWrap/>
            <w:hideMark/>
          </w:tcPr>
          <w:p w14:paraId="62C2DC15"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-0.5029</w:t>
            </w:r>
          </w:p>
        </w:tc>
        <w:tc>
          <w:tcPr>
            <w:tcW w:w="892" w:type="dxa"/>
            <w:noWrap/>
            <w:hideMark/>
          </w:tcPr>
          <w:p w14:paraId="6881EF70"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0.193</w:t>
            </w:r>
          </w:p>
        </w:tc>
        <w:tc>
          <w:tcPr>
            <w:tcW w:w="892" w:type="dxa"/>
            <w:noWrap/>
            <w:hideMark/>
          </w:tcPr>
          <w:p w14:paraId="5BCB8569"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29C9F24D"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-2.61</w:t>
            </w:r>
          </w:p>
        </w:tc>
        <w:tc>
          <w:tcPr>
            <w:tcW w:w="892" w:type="dxa"/>
            <w:noWrap/>
            <w:hideMark/>
          </w:tcPr>
          <w:p w14:paraId="43612FB1"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0.0091</w:t>
            </w:r>
          </w:p>
        </w:tc>
      </w:tr>
      <w:tr w:rsidR="00BF35CE" w:rsidRPr="00BF35CE" w14:paraId="5527DBB5" w14:textId="77777777" w:rsidTr="00BF35CE">
        <w:trPr>
          <w:trHeight w:val="300"/>
        </w:trPr>
        <w:tc>
          <w:tcPr>
            <w:tcW w:w="4009" w:type="dxa"/>
            <w:noWrap/>
            <w:hideMark/>
          </w:tcPr>
          <w:p w14:paraId="074AED25" w14:textId="77777777" w:rsidR="00BF35CE" w:rsidRPr="00BF35CE" w:rsidRDefault="00BF35CE" w:rsidP="00BF35CE">
            <w:pPr>
              <w:rPr>
                <w:rFonts w:ascii="Calibri" w:eastAsia="Times New Roman" w:hAnsi="Calibri" w:cs="Calibri"/>
                <w:color w:val="000000"/>
                <w:lang w:eastAsia="en-AU"/>
              </w:rPr>
            </w:pPr>
            <w:proofErr w:type="spellStart"/>
            <w:r w:rsidRPr="00BF35CE">
              <w:rPr>
                <w:rFonts w:ascii="Calibri" w:eastAsia="Times New Roman" w:hAnsi="Calibri" w:cs="Calibri"/>
                <w:color w:val="000000"/>
                <w:lang w:eastAsia="en-AU"/>
              </w:rPr>
              <w:t>Emasculate_outcrosser_vs_Pollinator_exclusion</w:t>
            </w:r>
            <w:proofErr w:type="spellEnd"/>
          </w:p>
        </w:tc>
        <w:tc>
          <w:tcPr>
            <w:tcW w:w="891" w:type="dxa"/>
            <w:noWrap/>
            <w:hideMark/>
          </w:tcPr>
          <w:p w14:paraId="60784F27"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Native</w:t>
            </w:r>
          </w:p>
        </w:tc>
        <w:tc>
          <w:tcPr>
            <w:tcW w:w="892" w:type="dxa"/>
            <w:noWrap/>
            <w:hideMark/>
          </w:tcPr>
          <w:p w14:paraId="02816A2C"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-0.4491</w:t>
            </w:r>
          </w:p>
        </w:tc>
        <w:tc>
          <w:tcPr>
            <w:tcW w:w="892" w:type="dxa"/>
            <w:noWrap/>
            <w:hideMark/>
          </w:tcPr>
          <w:p w14:paraId="39D2CA77"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0.191</w:t>
            </w:r>
          </w:p>
        </w:tc>
        <w:tc>
          <w:tcPr>
            <w:tcW w:w="892" w:type="dxa"/>
            <w:noWrap/>
            <w:hideMark/>
          </w:tcPr>
          <w:p w14:paraId="66ADFEB6"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3C1187E6"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-2.356</w:t>
            </w:r>
          </w:p>
        </w:tc>
        <w:tc>
          <w:tcPr>
            <w:tcW w:w="892" w:type="dxa"/>
            <w:noWrap/>
            <w:hideMark/>
          </w:tcPr>
          <w:p w14:paraId="07975F18"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0.0184</w:t>
            </w:r>
          </w:p>
        </w:tc>
      </w:tr>
      <w:tr w:rsidR="00BF35CE" w:rsidRPr="00BF35CE" w14:paraId="0DE22B1C" w14:textId="77777777" w:rsidTr="00BF35CE">
        <w:trPr>
          <w:trHeight w:val="300"/>
        </w:trPr>
        <w:tc>
          <w:tcPr>
            <w:tcW w:w="4009" w:type="dxa"/>
            <w:noWrap/>
            <w:hideMark/>
          </w:tcPr>
          <w:p w14:paraId="75248D3C" w14:textId="77777777" w:rsidR="00BF35CE" w:rsidRPr="00BF35CE" w:rsidRDefault="00BF35CE" w:rsidP="00BF35CE">
            <w:pPr>
              <w:rPr>
                <w:rFonts w:ascii="Calibri" w:eastAsia="Times New Roman" w:hAnsi="Calibri" w:cs="Calibri"/>
                <w:color w:val="000000"/>
                <w:lang w:eastAsia="en-AU"/>
              </w:rPr>
            </w:pPr>
            <w:proofErr w:type="spellStart"/>
            <w:r w:rsidRPr="00BF35CE">
              <w:rPr>
                <w:rFonts w:ascii="Calibri" w:eastAsia="Times New Roman" w:hAnsi="Calibri" w:cs="Calibri"/>
                <w:color w:val="000000"/>
                <w:lang w:eastAsia="en-AU"/>
              </w:rPr>
              <w:t>Pollinator_exclusion_vs_Emasculate_selfer</w:t>
            </w:r>
            <w:proofErr w:type="spellEnd"/>
          </w:p>
        </w:tc>
        <w:tc>
          <w:tcPr>
            <w:tcW w:w="891" w:type="dxa"/>
            <w:noWrap/>
            <w:hideMark/>
          </w:tcPr>
          <w:p w14:paraId="164B38E0"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Native</w:t>
            </w:r>
          </w:p>
        </w:tc>
        <w:tc>
          <w:tcPr>
            <w:tcW w:w="892" w:type="dxa"/>
            <w:noWrap/>
            <w:hideMark/>
          </w:tcPr>
          <w:p w14:paraId="5ED1A970"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0.273</w:t>
            </w:r>
          </w:p>
        </w:tc>
        <w:tc>
          <w:tcPr>
            <w:tcW w:w="892" w:type="dxa"/>
            <w:noWrap/>
            <w:hideMark/>
          </w:tcPr>
          <w:p w14:paraId="2C5E1324"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0.139</w:t>
            </w:r>
          </w:p>
        </w:tc>
        <w:tc>
          <w:tcPr>
            <w:tcW w:w="892" w:type="dxa"/>
            <w:noWrap/>
            <w:hideMark/>
          </w:tcPr>
          <w:p w14:paraId="301123AC" w14:textId="77777777" w:rsidR="00BF35CE" w:rsidRPr="00BF35CE" w:rsidRDefault="00BF35CE" w:rsidP="00BF35CE">
            <w:pPr>
              <w:rPr>
                <w:rFonts w:ascii="Calibri" w:eastAsia="Times New Roman" w:hAnsi="Calibri" w:cs="Calibri"/>
                <w:color w:val="000000"/>
                <w:lang w:eastAsia="en-AU"/>
              </w:rPr>
            </w:pPr>
            <w:r w:rsidRPr="00BF35CE">
              <w:rPr>
                <w:rFonts w:ascii="Calibri" w:eastAsia="Times New Roman" w:hAnsi="Calibri" w:cs="Calibri"/>
                <w:color w:val="000000"/>
                <w:lang w:eastAsia="en-AU"/>
              </w:rPr>
              <w:t>Inf</w:t>
            </w:r>
          </w:p>
        </w:tc>
        <w:tc>
          <w:tcPr>
            <w:tcW w:w="892" w:type="dxa"/>
            <w:noWrap/>
            <w:hideMark/>
          </w:tcPr>
          <w:p w14:paraId="1C923DED"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1.967</w:t>
            </w:r>
          </w:p>
        </w:tc>
        <w:tc>
          <w:tcPr>
            <w:tcW w:w="892" w:type="dxa"/>
            <w:noWrap/>
            <w:hideMark/>
          </w:tcPr>
          <w:p w14:paraId="315E68AB" w14:textId="77777777" w:rsidR="00BF35CE" w:rsidRPr="00BF35CE" w:rsidRDefault="00BF35CE" w:rsidP="00BF35CE">
            <w:pPr>
              <w:jc w:val="right"/>
              <w:rPr>
                <w:rFonts w:ascii="Calibri" w:eastAsia="Times New Roman" w:hAnsi="Calibri" w:cs="Calibri"/>
                <w:color w:val="000000"/>
                <w:lang w:eastAsia="en-AU"/>
              </w:rPr>
            </w:pPr>
            <w:r w:rsidRPr="00BF35CE">
              <w:rPr>
                <w:rFonts w:ascii="Calibri" w:eastAsia="Times New Roman" w:hAnsi="Calibri" w:cs="Calibri"/>
                <w:color w:val="000000"/>
                <w:lang w:eastAsia="en-AU"/>
              </w:rPr>
              <w:t>0.0492</w:t>
            </w:r>
          </w:p>
        </w:tc>
      </w:tr>
    </w:tbl>
    <w:p w14:paraId="1E999A15" w14:textId="03AA7DD2" w:rsidR="0085647E" w:rsidRPr="0085647E" w:rsidRDefault="0085647E" w:rsidP="00167F4F">
      <w:pPr>
        <w:spacing w:line="276" w:lineRule="auto"/>
        <w:rPr>
          <w:rStyle w:val="Strong"/>
        </w:rPr>
      </w:pPr>
    </w:p>
    <w:p w14:paraId="0657ABA2" w14:textId="77777777" w:rsidR="0085647E" w:rsidRPr="0085647E" w:rsidRDefault="0085647E" w:rsidP="00167F4F">
      <w:pPr>
        <w:spacing w:line="276" w:lineRule="auto"/>
        <w:rPr>
          <w:rStyle w:val="Strong"/>
          <w:b w:val="0"/>
          <w:bCs w:val="0"/>
        </w:rPr>
      </w:pPr>
    </w:p>
    <w:p w14:paraId="46C725B9" w14:textId="046D8801" w:rsidR="00053087" w:rsidRPr="0085647E" w:rsidRDefault="00053087" w:rsidP="0085647E">
      <w:pPr>
        <w:rPr>
          <w:rStyle w:val="Strong"/>
          <w:sz w:val="16"/>
          <w:szCs w:val="16"/>
        </w:rPr>
        <w:sectPr w:rsidR="00053087" w:rsidRPr="0085647E" w:rsidSect="00167F4F">
          <w:pgSz w:w="11906" w:h="16838"/>
          <w:pgMar w:top="1440" w:right="1440" w:bottom="1440" w:left="1440" w:header="708" w:footer="708" w:gutter="0"/>
          <w:lnNumType w:countBy="1" w:restart="continuous"/>
          <w:cols w:space="708"/>
          <w:titlePg/>
          <w:docGrid w:linePitch="360"/>
        </w:sectPr>
      </w:pPr>
    </w:p>
    <w:p w14:paraId="22D71977" w14:textId="3B5BF946" w:rsidR="00237AF2" w:rsidRPr="00B85D5D" w:rsidRDefault="00237AF2" w:rsidP="00B85D5D">
      <w:pPr>
        <w:rPr>
          <w:rStyle w:val="Strong"/>
          <w:b w:val="0"/>
          <w:bCs w:val="0"/>
        </w:rPr>
      </w:pPr>
    </w:p>
    <w:sectPr w:rsidR="00237AF2" w:rsidRPr="00B85D5D" w:rsidSect="00BE09D0">
      <w:headerReference w:type="default" r:id="rId22"/>
      <w:footerReference w:type="default" r:id="rId23"/>
      <w:headerReference w:type="first" r:id="rId24"/>
      <w:footerReference w:type="first" r:id="rId25"/>
      <w:pgSz w:w="11906" w:h="16838"/>
      <w:pgMar w:top="1440" w:right="1440" w:bottom="1440" w:left="1440" w:header="708" w:footer="708"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ori Lach" w:date="2024-07-01T11:59:00Z" w:initials="LL">
    <w:p w14:paraId="32150250" w14:textId="4AA4E075" w:rsidR="0A5026C9" w:rsidRDefault="0A5026C9">
      <w:pPr>
        <w:pStyle w:val="CommentText"/>
      </w:pPr>
      <w:r>
        <w:t>cite more papers</w:t>
      </w:r>
      <w:r>
        <w:rPr>
          <w:rStyle w:val="CommentReference"/>
        </w:rPr>
        <w:annotationRef/>
      </w:r>
    </w:p>
  </w:comment>
  <w:comment w:id="0" w:author="Daniel Montesinos" w:date="2024-07-04T15:31:00Z" w:initials="DM">
    <w:p w14:paraId="49B392C2" w14:textId="4F2EED28" w:rsidR="00CC405C" w:rsidRDefault="00CC405C">
      <w:pPr>
        <w:pStyle w:val="CommentText"/>
      </w:pPr>
      <w:r>
        <w:rPr>
          <w:rStyle w:val="CommentReference"/>
        </w:rPr>
        <w:annotationRef/>
      </w:r>
      <w:r>
        <w:t>This is actually a great conceptual link. However, I think that the invasion syndromes as defined by Novoa are mor</w:t>
      </w:r>
      <w:r w:rsidR="00DB7AD3">
        <w:t>e specific and encompassing that specialization syndromes. I feel the word is the same but the context is much broader at Novoa (as you yourself pose so clearly). Does she actually mention specialization as one of those syndrome</w:t>
      </w:r>
      <w:r w:rsidR="00862DF0">
        <w:t>-types? Or is it present in several syndromes? Mmnhh…</w:t>
      </w:r>
    </w:p>
  </w:comment>
  <w:comment w:id="1" w:author="Lori Lach" w:date="2024-08-06T10:37:00Z" w:initials="LL">
    <w:p w14:paraId="4E0B4A7D" w14:textId="2B986FBC" w:rsidR="5BB79CA8" w:rsidRDefault="5BB79CA8">
      <w:pPr>
        <w:pStyle w:val="CommentText"/>
      </w:pPr>
      <w:r>
        <w:t xml:space="preserve">There is a more prominent paper on invasion syndromes--I will have to look it up, can't remember now. </w:t>
      </w:r>
      <w:r>
        <w:rPr>
          <w:rStyle w:val="CommentReference"/>
        </w:rPr>
        <w:annotationRef/>
      </w:r>
    </w:p>
  </w:comment>
  <w:comment w:id="3" w:author="Laura Lopresti" w:date="2024-08-05T10:48:00Z" w:initials="LL">
    <w:p w14:paraId="7DB41B25" w14:textId="77777777" w:rsidR="00157983" w:rsidRDefault="00432404" w:rsidP="00157983">
      <w:pPr>
        <w:pStyle w:val="CommentText"/>
      </w:pPr>
      <w:r>
        <w:rPr>
          <w:rStyle w:val="CommentReference"/>
        </w:rPr>
        <w:annotationRef/>
      </w:r>
      <w:r w:rsidR="00157983">
        <w:t xml:space="preserve">Hey Daniel, after your comments and our discussion I have accepted your suggestions and changes (that is the version in text). </w:t>
      </w:r>
      <w:r w:rsidR="00157983">
        <w:br/>
      </w:r>
    </w:p>
    <w:p w14:paraId="6B0872AE" w14:textId="77777777" w:rsidR="00157983" w:rsidRDefault="00157983" w:rsidP="00157983">
      <w:pPr>
        <w:pStyle w:val="CommentText"/>
      </w:pPr>
      <w:r>
        <w:t>I find it easier to digest with my initial wording, so I have tweaked that and copied below.</w:t>
      </w:r>
      <w:r>
        <w:br/>
        <w:t>I don’t have a strong preference for which version we keep in text, but I am keeping the below aims for me to reread when checking that I have answered each in the results/disussion</w:t>
      </w:r>
    </w:p>
  </w:comment>
  <w:comment w:id="4" w:author="Laura Lopresti" w:date="2024-08-05T10:51:00Z" w:initials="LL">
    <w:p w14:paraId="59F12515" w14:textId="02186F77" w:rsidR="002942D0" w:rsidRDefault="0071696F" w:rsidP="002942D0">
      <w:pPr>
        <w:pStyle w:val="CommentText"/>
      </w:pPr>
      <w:r>
        <w:rPr>
          <w:rStyle w:val="CommentReference"/>
        </w:rPr>
        <w:annotationRef/>
      </w:r>
      <w:r w:rsidR="002942D0">
        <w:t xml:space="preserve"> (1) is </w:t>
      </w:r>
      <w:r w:rsidR="002942D0">
        <w:rPr>
          <w:i/>
          <w:iCs/>
        </w:rPr>
        <w:t xml:space="preserve">S. obtusifolia </w:t>
      </w:r>
      <w:r w:rsidR="002942D0">
        <w:t xml:space="preserve">physiologically self-compatible and to what degree? (2) Can </w:t>
      </w:r>
      <w:r w:rsidR="002942D0">
        <w:rPr>
          <w:i/>
          <w:iCs/>
        </w:rPr>
        <w:t xml:space="preserve">S. obtusifolia </w:t>
      </w:r>
      <w:r w:rsidR="002942D0">
        <w:t xml:space="preserve">reproduce in the absence of pollinators in either its native or non-native range? and (3) is </w:t>
      </w:r>
      <w:r w:rsidR="002942D0">
        <w:rPr>
          <w:i/>
          <w:iCs/>
        </w:rPr>
        <w:t xml:space="preserve">S. obtusifolia </w:t>
      </w:r>
      <w:r w:rsidR="002942D0">
        <w:t xml:space="preserve">pollen limited in either of its native or non-native ranges? </w:t>
      </w:r>
    </w:p>
  </w:comment>
  <w:comment w:id="5" w:author="Laura Lopresti" w:date="2024-08-06T12:14:00Z" w:initials="LL">
    <w:p w14:paraId="4DCA3B0F" w14:textId="77777777" w:rsidR="008347E7" w:rsidRDefault="008347E7" w:rsidP="008347E7">
      <w:pPr>
        <w:pStyle w:val="CommentText"/>
      </w:pPr>
      <w:r>
        <w:rPr>
          <w:rStyle w:val="CommentReference"/>
        </w:rPr>
        <w:annotationRef/>
      </w:r>
      <w:r>
        <w:t xml:space="preserve">1) is </w:t>
      </w:r>
      <w:r>
        <w:rPr>
          <w:i/>
          <w:iCs/>
        </w:rPr>
        <w:t xml:space="preserve">S. obtusifolia </w:t>
      </w:r>
      <w:r>
        <w:t xml:space="preserve">physiologically self-compatible and to what degree?, (2) can </w:t>
      </w:r>
      <w:r>
        <w:rPr>
          <w:i/>
          <w:iCs/>
        </w:rPr>
        <w:t xml:space="preserve">S. obtusifolia </w:t>
      </w:r>
      <w:r>
        <w:t>reproduce in the absence of pollinators in either its native or non-native range? (2</w:t>
      </w:r>
      <w:r>
        <w:rPr>
          <w:strike/>
        </w:rPr>
        <w:t xml:space="preserve">) Are selfing rates higher in the non-native range compared to the native range? </w:t>
      </w:r>
      <w:r>
        <w:t xml:space="preserve">and (3) is </w:t>
      </w:r>
      <w:r>
        <w:rPr>
          <w:i/>
          <w:iCs/>
        </w:rPr>
        <w:t xml:space="preserve">S. obtusifolia </w:t>
      </w:r>
      <w:r>
        <w:t xml:space="preserve">pollen limited in either of its native or non-native ranges. We expect that </w:t>
      </w:r>
      <w:r>
        <w:rPr>
          <w:i/>
          <w:iCs/>
        </w:rPr>
        <w:t>S. obtusifolia</w:t>
      </w:r>
      <w:r>
        <w:t xml:space="preserve"> (1) can set viable seed from self pollen (2) and in the absence of pollinators, (</w:t>
      </w:r>
      <w:r>
        <w:rPr>
          <w:strike/>
        </w:rPr>
        <w:t>2) selfing rates will be higher in the non-native range where it has been removed from its coevolved pollinators compared to its native range,</w:t>
      </w:r>
      <w:r>
        <w:t xml:space="preserve"> and (3) that </w:t>
      </w:r>
      <w:r>
        <w:rPr>
          <w:i/>
          <w:iCs/>
        </w:rPr>
        <w:t xml:space="preserve">S. obtusifolia </w:t>
      </w:r>
      <w:r>
        <w:t xml:space="preserve">will be pollen limited only in the non-native range. </w:t>
      </w:r>
    </w:p>
    <w:p w14:paraId="5A5D6378" w14:textId="77777777" w:rsidR="008347E7" w:rsidRDefault="008347E7" w:rsidP="008347E7">
      <w:pPr>
        <w:pStyle w:val="CommentText"/>
      </w:pPr>
      <w:r>
        <w:br/>
        <w:t>but more general terms - with expectations “if we exllcude XYC we expect ABC”</w:t>
      </w:r>
    </w:p>
  </w:comment>
  <w:comment w:id="6" w:author="Lori Lach" w:date="2024-08-06T12:10:00Z" w:initials="LL">
    <w:p w14:paraId="48618796" w14:textId="1256BF6E" w:rsidR="0020612B" w:rsidRDefault="0020612B" w:rsidP="0020612B">
      <w:pPr>
        <w:pStyle w:val="CommentText"/>
      </w:pPr>
      <w:r>
        <w:rPr>
          <w:rStyle w:val="CommentReference"/>
        </w:rPr>
        <w:annotationRef/>
      </w:r>
      <w:r>
        <w:t>Possibly layout expectations here as well</w:t>
      </w:r>
    </w:p>
  </w:comment>
  <w:comment w:id="8" w:author="Lori Lach" w:date="2024-08-06T10:43:00Z" w:initials="LL">
    <w:p w14:paraId="38C85967" w14:textId="19F45491" w:rsidR="6EA94940" w:rsidRDefault="6EA94940">
      <w:pPr>
        <w:pStyle w:val="CommentText"/>
      </w:pPr>
      <w:r>
        <w:t>none of your data are presented as numbers--speak in the same language as your results figures</w:t>
      </w:r>
      <w:r>
        <w:rPr>
          <w:rStyle w:val="CommentReference"/>
        </w:rPr>
        <w:annotationRef/>
      </w:r>
    </w:p>
  </w:comment>
  <w:comment w:id="11" w:author="Lori Lach" w:date="2024-08-06T10:45:00Z" w:initials="LL">
    <w:p w14:paraId="77DBE8A3" w14:textId="4B005DE3" w:rsidR="62942D06" w:rsidRDefault="62942D06">
      <w:pPr>
        <w:pStyle w:val="CommentText"/>
      </w:pPr>
      <w:r>
        <w:t>annoyingly, the software is not letting me highlight multiple words to comment on!</w:t>
      </w:r>
      <w:r>
        <w:rPr>
          <w:rStyle w:val="CommentReference"/>
        </w:rPr>
        <w:annotationRef/>
      </w:r>
    </w:p>
    <w:p w14:paraId="31473EA8" w14:textId="4C07CD63" w:rsidR="62942D06" w:rsidRDefault="62942D06">
      <w:pPr>
        <w:pStyle w:val="CommentText"/>
      </w:pPr>
    </w:p>
    <w:p w14:paraId="0C48D6C6" w14:textId="3045FDF1" w:rsidR="62942D06" w:rsidRDefault="62942D06">
      <w:pPr>
        <w:pStyle w:val="CommentText"/>
      </w:pPr>
      <w:r>
        <w:t xml:space="preserve">anyway--again, don't speak in terms of numbers, that is not how you are presenting your data.  </w:t>
      </w:r>
    </w:p>
    <w:p w14:paraId="0F791026" w14:textId="12442AD6" w:rsidR="62942D06" w:rsidRDefault="62942D06">
      <w:pPr>
        <w:pStyle w:val="CommentText"/>
      </w:pPr>
    </w:p>
    <w:p w14:paraId="24EC84CA" w14:textId="596B0B93" w:rsidR="62942D06" w:rsidRDefault="62942D06">
      <w:pPr>
        <w:pStyle w:val="CommentText"/>
      </w:pPr>
      <w:r>
        <w:t>More importantly--high relative to what? needs to be clear.</w:t>
      </w:r>
    </w:p>
  </w:comment>
  <w:comment w:id="12" w:author="Lori Lach" w:date="2024-08-06T10:46:00Z" w:initials="LL">
    <w:p w14:paraId="1974DD51" w14:textId="3CEF339B" w:rsidR="747518CA" w:rsidRDefault="747518CA">
      <w:pPr>
        <w:pStyle w:val="CommentText"/>
      </w:pPr>
      <w:r>
        <w:t>need to state the native range as part of the results before putting it in the concluding part of this sentence</w:t>
      </w:r>
      <w:r>
        <w:rPr>
          <w:rStyle w:val="CommentReference"/>
        </w:rPr>
        <w:annotationRef/>
      </w:r>
    </w:p>
  </w:comment>
  <w:comment w:id="13" w:author="Laura Lopresti" w:date="2024-08-06T09:25:00Z" w:initials="LL">
    <w:p w14:paraId="76FEC806" w14:textId="77777777" w:rsidR="001D49DA" w:rsidRDefault="001D49DA" w:rsidP="001D49DA">
      <w:pPr>
        <w:pStyle w:val="CommentText"/>
      </w:pPr>
      <w:r>
        <w:rPr>
          <w:rStyle w:val="CommentReference"/>
        </w:rPr>
        <w:annotationRef/>
      </w:r>
      <w:r>
        <w:t xml:space="preserve">These paragraphs have data from seed count per pod. </w:t>
      </w:r>
      <w:r>
        <w:br/>
        <w:t xml:space="preserve">This has been replaced with seed count per flower after discussions with Daniel. </w:t>
      </w:r>
    </w:p>
    <w:p w14:paraId="19EF1E66" w14:textId="77777777" w:rsidR="001D49DA" w:rsidRDefault="001D49DA" w:rsidP="001D49DA">
      <w:pPr>
        <w:pStyle w:val="CommentText"/>
      </w:pPr>
      <w:r>
        <w:t>Text has to be updated to match LL</w:t>
      </w:r>
    </w:p>
  </w:comment>
  <w:comment w:id="14" w:author="Laura Lopresti" w:date="2024-07-01T12:59:00Z" w:initials="LL">
    <w:p w14:paraId="28A40E56" w14:textId="3F01F725" w:rsidR="00DD58CA" w:rsidRDefault="00DD58CA" w:rsidP="00591F06">
      <w:pPr>
        <w:pStyle w:val="CommentText"/>
      </w:pPr>
      <w:r>
        <w:rPr>
          <w:rStyle w:val="CommentReference"/>
        </w:rPr>
        <w:annotationRef/>
      </w:r>
      <w:r>
        <w:t>Consistent with inbreeding depression - invasive range mild difference between two right treatments</w:t>
      </w:r>
    </w:p>
  </w:comment>
  <w:comment w:id="15" w:author="Lori Lach" w:date="2024-08-06T10:40:00Z" w:initials="LL">
    <w:p w14:paraId="3D291DF1" w14:textId="3E1A3592" w:rsidR="16B736B4" w:rsidRDefault="16B736B4">
      <w:pPr>
        <w:pStyle w:val="CommentText"/>
      </w:pPr>
      <w:r>
        <w:t>proportion of flower that set fruit is not quite the same as fruit:flower ratio</w:t>
      </w:r>
      <w:r>
        <w:rPr>
          <w:rStyle w:val="CommentReference"/>
        </w:rPr>
        <w:annotationRef/>
      </w:r>
    </w:p>
  </w:comment>
  <w:comment w:id="16" w:author="Laura Lopresti" w:date="2024-08-05T14:43:00Z" w:initials="LL">
    <w:p w14:paraId="7487212B" w14:textId="77777777" w:rsidR="00EC789A" w:rsidRDefault="00760783" w:rsidP="00EC789A">
      <w:pPr>
        <w:pStyle w:val="CommentText"/>
      </w:pPr>
      <w:r>
        <w:rPr>
          <w:rStyle w:val="CommentReference"/>
        </w:rPr>
        <w:annotationRef/>
      </w:r>
      <w:r w:rsidR="00EC789A">
        <w:t>I have had a play with the pairwise comparisons and while the ES post hoc looks odd it matches what I would expect from the figure from the model output and the box plots from the raw data.</w:t>
      </w:r>
      <w:r w:rsidR="00EC789A">
        <w:br/>
        <w:t xml:space="preserve">Also I compared the E. selfer to E. outcrosser treatment and they significantly differed. I don’t have anywhere here to present this though… </w:t>
      </w:r>
    </w:p>
  </w:comment>
  <w:comment w:id="17" w:author="Laura Lopresti" w:date="2024-08-05T14:57:00Z" w:initials="LL">
    <w:p w14:paraId="632B2BEB" w14:textId="77777777" w:rsidR="005534F2" w:rsidRDefault="005534F2" w:rsidP="005534F2">
      <w:pPr>
        <w:pStyle w:val="CommentText"/>
      </w:pPr>
      <w:r>
        <w:rPr>
          <w:rStyle w:val="CommentReference"/>
        </w:rPr>
        <w:annotationRef/>
      </w:r>
      <w:r>
        <w:t>TO DISCUSS - If E. selfing actually sets more viable seed in the invasive range compared to the native range does this mean a shift upon introduction to greater sefing???I have changed this significance since DM and I last discussed… to rediscuss interpretation, especially now after FLOWer lab discussions and then continue with writing.</w:t>
      </w:r>
    </w:p>
  </w:comment>
  <w:comment w:id="18" w:author="Laura Lopresti" w:date="2024-08-06T11:46:00Z" w:initials="LL">
    <w:p w14:paraId="126DEF22" w14:textId="77777777" w:rsidR="0008549D" w:rsidRDefault="0008549D" w:rsidP="0008549D">
      <w:pPr>
        <w:pStyle w:val="CommentText"/>
      </w:pPr>
      <w:r>
        <w:rPr>
          <w:rStyle w:val="CommentReference"/>
        </w:rPr>
        <w:annotationRef/>
      </w:r>
      <w:r>
        <w:t>Broader fitness here. Other aspect of reproductive biology - in appendix?</w:t>
      </w:r>
    </w:p>
  </w:comment>
  <w:comment w:id="19" w:author="Laura Lopresti" w:date="2024-06-20T15:47:00Z" w:initials="LL">
    <w:p w14:paraId="5A50883A" w14:textId="01B1F2D1" w:rsidR="00414C2D" w:rsidRDefault="0045531F">
      <w:pPr>
        <w:pStyle w:val="CommentText"/>
      </w:pPr>
      <w:r>
        <w:rPr>
          <w:rStyle w:val="CommentReference"/>
        </w:rPr>
        <w:annotationRef/>
      </w:r>
      <w:r w:rsidR="00414C2D">
        <w:t>Key take homes (in order):</w:t>
      </w:r>
      <w:r w:rsidR="00414C2D">
        <w:br/>
      </w:r>
      <w:r w:rsidR="00414C2D">
        <w:br/>
        <w:t>1. It doesn't need pollinators to reproduce, but</w:t>
      </w:r>
    </w:p>
    <w:p w14:paraId="533DFDB6" w14:textId="77777777" w:rsidR="00414C2D" w:rsidRDefault="00414C2D" w:rsidP="00591F06">
      <w:pPr>
        <w:pStyle w:val="CommentText"/>
      </w:pPr>
      <w:r>
        <w:t xml:space="preserve">2. It benefits from pollinators </w:t>
      </w:r>
      <w:r>
        <w:br/>
        <w:t>3. It's pollen limited in the invasive range… but that hasn't stopped its invasion success</w:t>
      </w:r>
    </w:p>
  </w:comment>
  <w:comment w:id="20" w:author="Laura Lopresti" w:date="2024-07-01T13:35:00Z" w:initials="LL">
    <w:p w14:paraId="36443BA8" w14:textId="77777777" w:rsidR="00F02E9F" w:rsidRDefault="00F02E9F" w:rsidP="00591F06">
      <w:pPr>
        <w:pStyle w:val="CommentText"/>
      </w:pPr>
      <w:r>
        <w:rPr>
          <w:rStyle w:val="CommentReference"/>
        </w:rPr>
        <w:annotationRef/>
      </w:r>
      <w:r>
        <w:t>"to some degree"… greatly benefits</w:t>
      </w:r>
    </w:p>
  </w:comment>
  <w:comment w:id="21" w:author="Laura Lopresti" w:date="2024-08-06T09:30:00Z" w:initials="LL">
    <w:p w14:paraId="21404AFB" w14:textId="78F437CE" w:rsidR="00FA3F64" w:rsidRDefault="00FA3F64" w:rsidP="00FA3F64">
      <w:pPr>
        <w:pStyle w:val="CommentText"/>
      </w:pPr>
      <w:r>
        <w:rPr>
          <w:rStyle w:val="CommentReference"/>
        </w:rPr>
        <w:annotationRef/>
      </w:r>
      <w:r>
        <w:t xml:space="preserve">Seed set per flower data may actually hint otherwise…. To discuss </w:t>
      </w:r>
    </w:p>
  </w:comment>
  <w:comment w:id="23" w:author="Laura Lopresti" w:date="2024-08-06T09:54:00Z" w:initials="LL">
    <w:p w14:paraId="5090A65D" w14:textId="77777777" w:rsidR="00312554" w:rsidRDefault="00EC4EE3" w:rsidP="00312554">
      <w:pPr>
        <w:pStyle w:val="CommentText"/>
      </w:pPr>
      <w:r>
        <w:rPr>
          <w:rStyle w:val="CommentReference"/>
        </w:rPr>
        <w:annotationRef/>
      </w:r>
      <w:r w:rsidR="00312554">
        <w:t xml:space="preserve">Perhaps split this paragraph in two to have a stronger discussion around the topic sentence… </w:t>
      </w:r>
    </w:p>
    <w:p w14:paraId="28F652E2" w14:textId="77777777" w:rsidR="00312554" w:rsidRDefault="00312554" w:rsidP="00312554">
      <w:pPr>
        <w:pStyle w:val="CommentText"/>
      </w:pPr>
      <w:r>
        <w:t>Topic sentence in orange has since been moved. Still not convinced yellow text is a worthy point</w:t>
      </w:r>
    </w:p>
  </w:comment>
  <w:comment w:id="24" w:author="Laura Lopresti" w:date="2024-08-06T11:18:00Z" w:initials="LL">
    <w:p w14:paraId="37D06BB4" w14:textId="56BEA54D" w:rsidR="00DA6815" w:rsidRDefault="00DA6815" w:rsidP="00DA6815">
      <w:pPr>
        <w:pStyle w:val="CommentText"/>
      </w:pPr>
      <w:r>
        <w:rPr>
          <w:rStyle w:val="CommentReference"/>
        </w:rPr>
        <w:annotationRef/>
      </w:r>
      <w:r>
        <w:t xml:space="preserve">Genus call is huge… if claiming this create excel </w:t>
      </w:r>
    </w:p>
  </w:comment>
  <w:comment w:id="25" w:author="Laura Lopresti" w:date="2024-08-06T09:58:00Z" w:initials="LL">
    <w:p w14:paraId="44F8925E" w14:textId="1E93EBCB" w:rsidR="006F2B32" w:rsidRDefault="006F2B32" w:rsidP="006F2B32">
      <w:pPr>
        <w:pStyle w:val="CommentText"/>
      </w:pPr>
      <w:r>
        <w:rPr>
          <w:rStyle w:val="CommentReference"/>
        </w:rPr>
        <w:annotationRef/>
      </w:r>
      <w:r>
        <w:t>Seed per pod data not presented now...</w:t>
      </w:r>
    </w:p>
  </w:comment>
  <w:comment w:id="26" w:author="Laura Lopresti" w:date="2024-08-05T15:04:00Z" w:initials="LL">
    <w:p w14:paraId="4CE237AB" w14:textId="5D3DA0E1" w:rsidR="0044422C" w:rsidRDefault="0044422C" w:rsidP="0044422C">
      <w:pPr>
        <w:pStyle w:val="CommentText"/>
      </w:pPr>
      <w:r>
        <w:rPr>
          <w:rStyle w:val="CommentReference"/>
        </w:rPr>
        <w:annotationRef/>
      </w:r>
      <w:r>
        <w:t>Or one of 10000 other factors LL. Did you think?</w:t>
      </w:r>
    </w:p>
  </w:comment>
  <w:comment w:id="27" w:author="Laura Lopresti" w:date="2024-08-05T15:49:00Z" w:initials="LL">
    <w:p w14:paraId="234F5ED3" w14:textId="77777777" w:rsidR="00164704" w:rsidRDefault="00164704" w:rsidP="00164704">
      <w:pPr>
        <w:pStyle w:val="CommentText"/>
      </w:pPr>
      <w:r>
        <w:rPr>
          <w:rStyle w:val="CommentReference"/>
        </w:rPr>
        <w:annotationRef/>
      </w:r>
      <w:r>
        <w:t>I don’t think the first half and second half of this paragraph are logical</w:t>
      </w:r>
      <w:r>
        <w:br/>
        <w:t>I see the second half and think climate differences need to be discussed</w:t>
      </w:r>
      <w:r>
        <w:br/>
        <w:t>the first half - relevant?? We don’t statistically look at this. Perhaps better off removing and discussing the difference in the relative seed set from the selfing treatment between the ranges?</w:t>
      </w:r>
    </w:p>
  </w:comment>
  <w:comment w:id="28" w:author="Laura Lopresti" w:date="2024-08-05T15:48:00Z" w:initials="LL">
    <w:p w14:paraId="742B0715" w14:textId="7A7C8C68" w:rsidR="00FE1304" w:rsidRDefault="00FE1304" w:rsidP="00FE1304">
      <w:pPr>
        <w:pStyle w:val="CommentText"/>
      </w:pPr>
      <w:r>
        <w:rPr>
          <w:rStyle w:val="CommentReference"/>
        </w:rPr>
        <w:annotationRef/>
      </w:r>
      <w:r>
        <w:t>If I say this do I need to define heat stress?</w:t>
      </w:r>
    </w:p>
  </w:comment>
  <w:comment w:id="29" w:author="Laura Lopresti" w:date="2024-08-05T15:47:00Z" w:initials="LL">
    <w:p w14:paraId="1DCA8DC7" w14:textId="72185D7A" w:rsidR="00F50119" w:rsidRDefault="00F50119" w:rsidP="00F50119">
      <w:pPr>
        <w:pStyle w:val="CommentText"/>
      </w:pPr>
      <w:r>
        <w:rPr>
          <w:rStyle w:val="CommentReference"/>
        </w:rPr>
        <w:annotationRef/>
      </w:r>
      <w:r>
        <w:t>Calculated by climate-data.org</w:t>
      </w:r>
      <w:r>
        <w:br/>
        <w:t xml:space="preserve">they base it on </w:t>
      </w:r>
      <w:r>
        <w:rPr>
          <w:color w:val="56646F"/>
          <w:highlight w:val="white"/>
        </w:rPr>
        <w:t>ECMWF Data</w:t>
      </w:r>
      <w:r>
        <w:t xml:space="preserve"> </w:t>
      </w:r>
    </w:p>
  </w:comment>
  <w:comment w:id="30" w:author="Laura Lopresti" w:date="2024-06-21T12:31:00Z" w:initials="LL">
    <w:p w14:paraId="4AEB4C7B" w14:textId="00A33494" w:rsidR="002714F7" w:rsidRDefault="002714F7" w:rsidP="002714F7">
      <w:pPr>
        <w:pStyle w:val="CommentText"/>
      </w:pPr>
      <w:r>
        <w:rPr>
          <w:rStyle w:val="CommentReference"/>
        </w:rPr>
        <w:annotationRef/>
      </w:r>
      <w:r>
        <w:t xml:space="preserve">Boonkerd, T., Pechsri, S., &amp; Baum, B. R. (2005). A phenetic study of Cassia sensu lato (Leguminosae-Caesalpinioideae: Cassieae: Cassiinae) in Thailand. </w:t>
      </w:r>
      <w:r>
        <w:rPr>
          <w:i/>
          <w:iCs/>
        </w:rPr>
        <w:t>PLANT SYSTEMATICS AND EVOLUTION, 252(3–4), 153–165. https://doi.org/10.1007/s00606-004-0278-0</w:t>
      </w:r>
    </w:p>
    <w:p w14:paraId="3FE1E20D" w14:textId="77777777" w:rsidR="002714F7" w:rsidRDefault="002714F7" w:rsidP="002714F7">
      <w:pPr>
        <w:pStyle w:val="CommentText"/>
      </w:pPr>
    </w:p>
  </w:comment>
  <w:comment w:id="31" w:author="Laura Lopresti" w:date="2024-07-01T13:04:00Z" w:initials="LL">
    <w:p w14:paraId="57A9DE9E" w14:textId="77777777" w:rsidR="002714F7" w:rsidRDefault="002714F7" w:rsidP="002714F7">
      <w:pPr>
        <w:pStyle w:val="CommentText"/>
      </w:pPr>
      <w:r>
        <w:rPr>
          <w:rStyle w:val="CommentReference"/>
        </w:rPr>
        <w:annotationRef/>
      </w:r>
      <w:r>
        <w:t>Brief discussion on difference in insect behaviours between ranges</w:t>
      </w:r>
    </w:p>
  </w:comment>
  <w:comment w:id="32" w:author="Laura Lopresti" w:date="2024-07-04T17:55:00Z" w:initials="LL">
    <w:p w14:paraId="297780A5" w14:textId="77777777" w:rsidR="002714F7" w:rsidRDefault="002714F7" w:rsidP="002714F7">
      <w:pPr>
        <w:pStyle w:val="CommentText"/>
      </w:pPr>
      <w:r>
        <w:rPr>
          <w:rStyle w:val="CommentReference"/>
        </w:rPr>
        <w:annotationRef/>
      </w:r>
      <w:r>
        <w:rPr>
          <w:b/>
          <w:bCs/>
        </w:rPr>
        <w:t>DOI</w:t>
      </w:r>
    </w:p>
    <w:p w14:paraId="688F0A0A" w14:textId="77777777" w:rsidR="002714F7" w:rsidRDefault="002714F7" w:rsidP="002714F7">
      <w:pPr>
        <w:pStyle w:val="CommentText"/>
      </w:pPr>
      <w:r>
        <w:t>10.3906/biy-1312-66</w:t>
      </w:r>
    </w:p>
  </w:comment>
  <w:comment w:id="33" w:author="Laura Lopresti" w:date="2024-07-04T17:53:00Z" w:initials="LL">
    <w:p w14:paraId="52810224" w14:textId="77777777" w:rsidR="002714F7" w:rsidRDefault="002714F7" w:rsidP="002714F7">
      <w:pPr>
        <w:pStyle w:val="CommentText"/>
      </w:pPr>
      <w:r>
        <w:rPr>
          <w:rStyle w:val="CommentReference"/>
        </w:rPr>
        <w:annotationRef/>
      </w:r>
      <w:hyperlink r:id="rId1" w:history="1">
        <w:r w:rsidRPr="00301CB4">
          <w:rPr>
            <w:rStyle w:val="Hyperlink"/>
          </w:rPr>
          <w:t>https://doi.org/10.1111/jbi.14784</w:t>
        </w:r>
      </w:hyperlink>
    </w:p>
  </w:comment>
  <w:comment w:id="34" w:author="Laura Lopresti" w:date="2024-07-04T17:57:00Z" w:initials="LL">
    <w:p w14:paraId="3A3BF71F" w14:textId="77777777" w:rsidR="002714F7" w:rsidRDefault="002714F7" w:rsidP="002714F7">
      <w:pPr>
        <w:pStyle w:val="CommentText"/>
      </w:pPr>
      <w:r>
        <w:rPr>
          <w:rStyle w:val="CommentReference"/>
        </w:rPr>
        <w:annotationRef/>
      </w:r>
      <w:hyperlink r:id="rId2" w:history="1">
        <w:r w:rsidRPr="00853905">
          <w:rPr>
            <w:rStyle w:val="Hyperlink"/>
          </w:rPr>
          <w:t>https://doi.org/10.1111/jbi.14784</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150250" w15:done="0"/>
  <w15:commentEx w15:paraId="49B392C2" w15:done="0"/>
  <w15:commentEx w15:paraId="4E0B4A7D" w15:paraIdParent="49B392C2" w15:done="0"/>
  <w15:commentEx w15:paraId="6B0872AE" w15:done="0"/>
  <w15:commentEx w15:paraId="59F12515" w15:paraIdParent="6B0872AE" w15:done="0"/>
  <w15:commentEx w15:paraId="5A5D6378" w15:paraIdParent="6B0872AE" w15:done="0"/>
  <w15:commentEx w15:paraId="48618796" w15:done="0"/>
  <w15:commentEx w15:paraId="38C85967" w15:done="0"/>
  <w15:commentEx w15:paraId="24EC84CA" w15:done="0"/>
  <w15:commentEx w15:paraId="1974DD51" w15:done="0"/>
  <w15:commentEx w15:paraId="19EF1E66" w15:done="0"/>
  <w15:commentEx w15:paraId="28A40E56" w15:done="0"/>
  <w15:commentEx w15:paraId="3D291DF1" w15:done="1"/>
  <w15:commentEx w15:paraId="7487212B" w15:done="0"/>
  <w15:commentEx w15:paraId="632B2BEB" w15:paraIdParent="7487212B" w15:done="0"/>
  <w15:commentEx w15:paraId="126DEF22" w15:done="0"/>
  <w15:commentEx w15:paraId="533DFDB6" w15:done="0"/>
  <w15:commentEx w15:paraId="36443BA8" w15:paraIdParent="533DFDB6" w15:done="0"/>
  <w15:commentEx w15:paraId="21404AFB" w15:done="0"/>
  <w15:commentEx w15:paraId="28F652E2" w15:done="0"/>
  <w15:commentEx w15:paraId="37D06BB4" w15:done="0"/>
  <w15:commentEx w15:paraId="44F8925E" w15:done="0"/>
  <w15:commentEx w15:paraId="4CE237AB" w15:done="0"/>
  <w15:commentEx w15:paraId="234F5ED3" w15:paraIdParent="4CE237AB" w15:done="0"/>
  <w15:commentEx w15:paraId="742B0715" w15:done="0"/>
  <w15:commentEx w15:paraId="1DCA8DC7" w15:done="0"/>
  <w15:commentEx w15:paraId="3FE1E20D" w15:done="0"/>
  <w15:commentEx w15:paraId="57A9DE9E" w15:paraIdParent="3FE1E20D" w15:done="0"/>
  <w15:commentEx w15:paraId="688F0A0A" w15:done="0"/>
  <w15:commentEx w15:paraId="52810224" w15:done="0"/>
  <w15:commentEx w15:paraId="3A3BF71F" w15:paraIdParent="528102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6D20A8D" w16cex:dateUtc="2024-07-01T01:59:00Z"/>
  <w16cex:commentExtensible w16cex:durableId="09A0B8D9" w16cex:dateUtc="2024-07-04T05:31:00Z"/>
  <w16cex:commentExtensible w16cex:durableId="79CA7B10" w16cex:dateUtc="2024-08-06T00:37:00Z"/>
  <w16cex:commentExtensible w16cex:durableId="2A5B2C8A" w16cex:dateUtc="2024-08-05T00:48:00Z"/>
  <w16cex:commentExtensible w16cex:durableId="2A5B2D3C" w16cex:dateUtc="2024-08-05T00:51:00Z"/>
  <w16cex:commentExtensible w16cex:durableId="2A5C921D" w16cex:dateUtc="2024-08-06T02:14:00Z"/>
  <w16cex:commentExtensible w16cex:durableId="2A5C912B" w16cex:dateUtc="2024-08-06T02:10:00Z"/>
  <w16cex:commentExtensible w16cex:durableId="73230ABA" w16cex:dateUtc="2024-08-06T00:43:00Z"/>
  <w16cex:commentExtensible w16cex:durableId="1A41415B" w16cex:dateUtc="2024-08-06T00:45:00Z"/>
  <w16cex:commentExtensible w16cex:durableId="3C22A3BF" w16cex:dateUtc="2024-08-06T00:46:00Z"/>
  <w16cex:commentExtensible w16cex:durableId="2A5C6A87" w16cex:dateUtc="2024-08-05T23:25:00Z"/>
  <w16cex:commentExtensible w16cex:durableId="2A2D26CF" w16cex:dateUtc="2024-07-01T02:59:00Z"/>
  <w16cex:commentExtensible w16cex:durableId="27358FD1" w16cex:dateUtc="2024-08-06T00:40:00Z"/>
  <w16cex:commentExtensible w16cex:durableId="2A5B6393" w16cex:dateUtc="2024-08-05T04:43:00Z"/>
  <w16cex:commentExtensible w16cex:durableId="2A5B66C8" w16cex:dateUtc="2024-08-05T04:57:00Z"/>
  <w16cex:commentExtensible w16cex:durableId="2A5C8B8F" w16cex:dateUtc="2024-08-06T01:46:00Z"/>
  <w16cex:commentExtensible w16cex:durableId="2A1ECD99" w16cex:dateUtc="2024-06-20T05:47:00Z"/>
  <w16cex:commentExtensible w16cex:durableId="2A2D2F06" w16cex:dateUtc="2024-07-01T03:35:00Z"/>
  <w16cex:commentExtensible w16cex:durableId="2A5C6BC2" w16cex:dateUtc="2024-08-05T23:30:00Z"/>
  <w16cex:commentExtensible w16cex:durableId="2A5C716C" w16cex:dateUtc="2024-08-05T23:54:00Z"/>
  <w16cex:commentExtensible w16cex:durableId="2A5C84F1" w16cex:dateUtc="2024-08-06T01:18:00Z"/>
  <w16cex:commentExtensible w16cex:durableId="2A5C7229" w16cex:dateUtc="2024-08-05T23:58:00Z"/>
  <w16cex:commentExtensible w16cex:durableId="2A5B6876" w16cex:dateUtc="2024-08-05T05:04:00Z"/>
  <w16cex:commentExtensible w16cex:durableId="2A5B7317" w16cex:dateUtc="2024-08-05T05:49:00Z"/>
  <w16cex:commentExtensible w16cex:durableId="2A5B72B1" w16cex:dateUtc="2024-08-05T05:48:00Z"/>
  <w16cex:commentExtensible w16cex:durableId="2A5B7290" w16cex:dateUtc="2024-08-05T05:47:00Z"/>
  <w16cex:commentExtensible w16cex:durableId="2A1FF107" w16cex:dateUtc="2024-06-21T02:31:00Z"/>
  <w16cex:commentExtensible w16cex:durableId="2A2D27DE" w16cex:dateUtc="2024-07-01T03:04:00Z"/>
  <w16cex:commentExtensible w16cex:durableId="2A5B3141" w16cex:dateUtc="2024-07-04T07:55:00Z"/>
  <w16cex:commentExtensible w16cex:durableId="2A5B3140" w16cex:dateUtc="2024-07-04T07:53:00Z"/>
  <w16cex:commentExtensible w16cex:durableId="2A5B313F" w16cex:dateUtc="2024-07-04T0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150250" w16cid:durableId="56D20A8D"/>
  <w16cid:commentId w16cid:paraId="49B392C2" w16cid:durableId="09A0B8D9"/>
  <w16cid:commentId w16cid:paraId="4E0B4A7D" w16cid:durableId="79CA7B10"/>
  <w16cid:commentId w16cid:paraId="6B0872AE" w16cid:durableId="2A5B2C8A"/>
  <w16cid:commentId w16cid:paraId="59F12515" w16cid:durableId="2A5B2D3C"/>
  <w16cid:commentId w16cid:paraId="5A5D6378" w16cid:durableId="2A5C921D"/>
  <w16cid:commentId w16cid:paraId="48618796" w16cid:durableId="2A5C912B"/>
  <w16cid:commentId w16cid:paraId="38C85967" w16cid:durableId="73230ABA"/>
  <w16cid:commentId w16cid:paraId="24EC84CA" w16cid:durableId="1A41415B"/>
  <w16cid:commentId w16cid:paraId="1974DD51" w16cid:durableId="3C22A3BF"/>
  <w16cid:commentId w16cid:paraId="19EF1E66" w16cid:durableId="2A5C6A87"/>
  <w16cid:commentId w16cid:paraId="28A40E56" w16cid:durableId="2A2D26CF"/>
  <w16cid:commentId w16cid:paraId="3D291DF1" w16cid:durableId="27358FD1"/>
  <w16cid:commentId w16cid:paraId="7487212B" w16cid:durableId="2A5B6393"/>
  <w16cid:commentId w16cid:paraId="632B2BEB" w16cid:durableId="2A5B66C8"/>
  <w16cid:commentId w16cid:paraId="126DEF22" w16cid:durableId="2A5C8B8F"/>
  <w16cid:commentId w16cid:paraId="533DFDB6" w16cid:durableId="2A1ECD99"/>
  <w16cid:commentId w16cid:paraId="36443BA8" w16cid:durableId="2A2D2F06"/>
  <w16cid:commentId w16cid:paraId="21404AFB" w16cid:durableId="2A5C6BC2"/>
  <w16cid:commentId w16cid:paraId="28F652E2" w16cid:durableId="2A5C716C"/>
  <w16cid:commentId w16cid:paraId="37D06BB4" w16cid:durableId="2A5C84F1"/>
  <w16cid:commentId w16cid:paraId="44F8925E" w16cid:durableId="2A5C7229"/>
  <w16cid:commentId w16cid:paraId="4CE237AB" w16cid:durableId="2A5B6876"/>
  <w16cid:commentId w16cid:paraId="234F5ED3" w16cid:durableId="2A5B7317"/>
  <w16cid:commentId w16cid:paraId="742B0715" w16cid:durableId="2A5B72B1"/>
  <w16cid:commentId w16cid:paraId="1DCA8DC7" w16cid:durableId="2A5B7290"/>
  <w16cid:commentId w16cid:paraId="3FE1E20D" w16cid:durableId="2A1FF107"/>
  <w16cid:commentId w16cid:paraId="57A9DE9E" w16cid:durableId="2A2D27DE"/>
  <w16cid:commentId w16cid:paraId="688F0A0A" w16cid:durableId="2A5B3141"/>
  <w16cid:commentId w16cid:paraId="52810224" w16cid:durableId="2A5B3140"/>
  <w16cid:commentId w16cid:paraId="3A3BF71F" w16cid:durableId="2A5B31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DAE73" w14:textId="77777777" w:rsidR="000257B7" w:rsidRDefault="000257B7" w:rsidP="00E4624D">
      <w:pPr>
        <w:spacing w:after="0" w:line="240" w:lineRule="auto"/>
      </w:pPr>
      <w:r>
        <w:separator/>
      </w:r>
    </w:p>
  </w:endnote>
  <w:endnote w:type="continuationSeparator" w:id="0">
    <w:p w14:paraId="1D7CA88D" w14:textId="77777777" w:rsidR="000257B7" w:rsidRDefault="000257B7" w:rsidP="00E4624D">
      <w:pPr>
        <w:spacing w:after="0" w:line="240" w:lineRule="auto"/>
      </w:pPr>
      <w:r>
        <w:continuationSeparator/>
      </w:r>
    </w:p>
  </w:endnote>
  <w:endnote w:type="continuationNotice" w:id="1">
    <w:p w14:paraId="0743DD7D" w14:textId="77777777" w:rsidR="000257B7" w:rsidRDefault="000257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F4E03" w14:textId="1A24FA39" w:rsidR="3DD76E2A" w:rsidRDefault="3DD76E2A" w:rsidP="3DD76E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5D4F2" w14:textId="72052D96" w:rsidR="3DD76E2A" w:rsidRDefault="3DD76E2A" w:rsidP="3DD76E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4A7D" w14:textId="4481C07C" w:rsidR="3DD76E2A" w:rsidRDefault="3DD76E2A" w:rsidP="3DD76E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81A3D" w14:textId="1D010C1D" w:rsidR="3DD76E2A" w:rsidRDefault="3DD76E2A" w:rsidP="3DD76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40FDE" w14:textId="77777777" w:rsidR="000257B7" w:rsidRDefault="000257B7" w:rsidP="00E4624D">
      <w:pPr>
        <w:spacing w:after="0" w:line="240" w:lineRule="auto"/>
      </w:pPr>
      <w:r>
        <w:separator/>
      </w:r>
    </w:p>
  </w:footnote>
  <w:footnote w:type="continuationSeparator" w:id="0">
    <w:p w14:paraId="72DB084E" w14:textId="77777777" w:rsidR="000257B7" w:rsidRDefault="000257B7" w:rsidP="00E4624D">
      <w:pPr>
        <w:spacing w:after="0" w:line="240" w:lineRule="auto"/>
      </w:pPr>
      <w:r>
        <w:continuationSeparator/>
      </w:r>
    </w:p>
  </w:footnote>
  <w:footnote w:type="continuationNotice" w:id="1">
    <w:p w14:paraId="76FB5BBD" w14:textId="77777777" w:rsidR="000257B7" w:rsidRDefault="000257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E8818" w14:textId="31A93816" w:rsidR="3DD76E2A" w:rsidRDefault="3DD76E2A" w:rsidP="3DD76E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497F" w14:textId="3B8A41EC" w:rsidR="3DD76E2A" w:rsidRDefault="3DD76E2A" w:rsidP="3DD76E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B159" w14:textId="782DC047" w:rsidR="3DD76E2A" w:rsidRDefault="3DD76E2A" w:rsidP="3DD76E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0C00E" w14:textId="0C3A063E" w:rsidR="3DD76E2A" w:rsidRDefault="3DD76E2A" w:rsidP="3DD76E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1E4E"/>
    <w:multiLevelType w:val="hybridMultilevel"/>
    <w:tmpl w:val="45568910"/>
    <w:lvl w:ilvl="0" w:tplc="624C7DF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32261F"/>
    <w:multiLevelType w:val="hybridMultilevel"/>
    <w:tmpl w:val="FDF2EBF0"/>
    <w:lvl w:ilvl="0" w:tplc="DAA47F5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AF4646"/>
    <w:multiLevelType w:val="hybridMultilevel"/>
    <w:tmpl w:val="9CD63B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1102AF9"/>
    <w:multiLevelType w:val="hybridMultilevel"/>
    <w:tmpl w:val="76E4762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6C350AB"/>
    <w:multiLevelType w:val="hybridMultilevel"/>
    <w:tmpl w:val="AC1C5F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B947D55"/>
    <w:multiLevelType w:val="hybridMultilevel"/>
    <w:tmpl w:val="76E476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CE260DF"/>
    <w:multiLevelType w:val="hybridMultilevel"/>
    <w:tmpl w:val="31E233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C43603"/>
    <w:multiLevelType w:val="hybridMultilevel"/>
    <w:tmpl w:val="37784062"/>
    <w:lvl w:ilvl="0" w:tplc="9CC6CFA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2642145">
    <w:abstractNumId w:val="6"/>
  </w:num>
  <w:num w:numId="2" w16cid:durableId="1617054899">
    <w:abstractNumId w:val="1"/>
  </w:num>
  <w:num w:numId="3" w16cid:durableId="1534273147">
    <w:abstractNumId w:val="7"/>
  </w:num>
  <w:num w:numId="4" w16cid:durableId="1492526977">
    <w:abstractNumId w:val="0"/>
  </w:num>
  <w:num w:numId="5" w16cid:durableId="855264252">
    <w:abstractNumId w:val="2"/>
  </w:num>
  <w:num w:numId="6" w16cid:durableId="1865710632">
    <w:abstractNumId w:val="4"/>
  </w:num>
  <w:num w:numId="7" w16cid:durableId="2080515232">
    <w:abstractNumId w:val="3"/>
  </w:num>
  <w:num w:numId="8" w16cid:durableId="14837471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i Lach">
    <w15:presenceInfo w15:providerId="AD" w15:userId="S::jc265880@jcu.edu.au::79510424-e609-4909-85b9-3253211f9cf1"/>
  </w15:person>
  <w15:person w15:author="Daniel Montesinos">
    <w15:presenceInfo w15:providerId="AD" w15:userId="S::daniel.montesinos@jcu.edu.au::e04100f5-1ef3-4c3c-bea2-334a26b1254e"/>
  </w15:person>
  <w15:person w15:author="Laura Lopresti">
    <w15:presenceInfo w15:providerId="AD" w15:userId="S::laura.lopresti@my.jcu.edu.au::5de1a7b7-0771-44a4-a35c-b7bf9701f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62E"/>
    <w:rsid w:val="00005F66"/>
    <w:rsid w:val="00012212"/>
    <w:rsid w:val="000131C3"/>
    <w:rsid w:val="000132ED"/>
    <w:rsid w:val="000155FE"/>
    <w:rsid w:val="00015632"/>
    <w:rsid w:val="00020AB2"/>
    <w:rsid w:val="000257B7"/>
    <w:rsid w:val="00026549"/>
    <w:rsid w:val="00026DCD"/>
    <w:rsid w:val="0003053E"/>
    <w:rsid w:val="00030B34"/>
    <w:rsid w:val="00042226"/>
    <w:rsid w:val="000454D4"/>
    <w:rsid w:val="0004695E"/>
    <w:rsid w:val="00050E1E"/>
    <w:rsid w:val="00051BB7"/>
    <w:rsid w:val="00052E4A"/>
    <w:rsid w:val="00053087"/>
    <w:rsid w:val="00054471"/>
    <w:rsid w:val="0005491D"/>
    <w:rsid w:val="00055231"/>
    <w:rsid w:val="0006104B"/>
    <w:rsid w:val="00062CCE"/>
    <w:rsid w:val="00064F5A"/>
    <w:rsid w:val="00064F80"/>
    <w:rsid w:val="00065EEE"/>
    <w:rsid w:val="000666F6"/>
    <w:rsid w:val="000675B2"/>
    <w:rsid w:val="0007000C"/>
    <w:rsid w:val="00072909"/>
    <w:rsid w:val="00074362"/>
    <w:rsid w:val="00075D36"/>
    <w:rsid w:val="0008549D"/>
    <w:rsid w:val="00093905"/>
    <w:rsid w:val="00093BE7"/>
    <w:rsid w:val="000951FE"/>
    <w:rsid w:val="00095E0F"/>
    <w:rsid w:val="000961AB"/>
    <w:rsid w:val="00097B9A"/>
    <w:rsid w:val="000A068B"/>
    <w:rsid w:val="000A184E"/>
    <w:rsid w:val="000A2BDF"/>
    <w:rsid w:val="000A352F"/>
    <w:rsid w:val="000A6867"/>
    <w:rsid w:val="000B4CF6"/>
    <w:rsid w:val="000C5CCA"/>
    <w:rsid w:val="000D54EB"/>
    <w:rsid w:val="000D5716"/>
    <w:rsid w:val="000E32D6"/>
    <w:rsid w:val="000E4719"/>
    <w:rsid w:val="000E6BD2"/>
    <w:rsid w:val="000E7DA9"/>
    <w:rsid w:val="000F04FD"/>
    <w:rsid w:val="000F17AD"/>
    <w:rsid w:val="000F3DE1"/>
    <w:rsid w:val="000F4140"/>
    <w:rsid w:val="000F5BA9"/>
    <w:rsid w:val="000F71E2"/>
    <w:rsid w:val="00106D8D"/>
    <w:rsid w:val="001074E0"/>
    <w:rsid w:val="0011286F"/>
    <w:rsid w:val="0011379A"/>
    <w:rsid w:val="00114282"/>
    <w:rsid w:val="0011435F"/>
    <w:rsid w:val="001153A4"/>
    <w:rsid w:val="00116EC9"/>
    <w:rsid w:val="00117E72"/>
    <w:rsid w:val="00120687"/>
    <w:rsid w:val="0012231E"/>
    <w:rsid w:val="0012558E"/>
    <w:rsid w:val="00125D4A"/>
    <w:rsid w:val="0012607B"/>
    <w:rsid w:val="0013002F"/>
    <w:rsid w:val="00130A64"/>
    <w:rsid w:val="00131795"/>
    <w:rsid w:val="0013386D"/>
    <w:rsid w:val="00135904"/>
    <w:rsid w:val="00137C54"/>
    <w:rsid w:val="00140366"/>
    <w:rsid w:val="0014085E"/>
    <w:rsid w:val="00140B69"/>
    <w:rsid w:val="00142F19"/>
    <w:rsid w:val="00144494"/>
    <w:rsid w:val="001455FB"/>
    <w:rsid w:val="001465A8"/>
    <w:rsid w:val="0015066C"/>
    <w:rsid w:val="00155CF5"/>
    <w:rsid w:val="00155FB6"/>
    <w:rsid w:val="0015742A"/>
    <w:rsid w:val="00157983"/>
    <w:rsid w:val="00160678"/>
    <w:rsid w:val="00161D43"/>
    <w:rsid w:val="00164704"/>
    <w:rsid w:val="00164AD1"/>
    <w:rsid w:val="00167C6F"/>
    <w:rsid w:val="00167F4F"/>
    <w:rsid w:val="00171AEF"/>
    <w:rsid w:val="001735E3"/>
    <w:rsid w:val="00174F10"/>
    <w:rsid w:val="001861E8"/>
    <w:rsid w:val="001900BD"/>
    <w:rsid w:val="0019063C"/>
    <w:rsid w:val="00190731"/>
    <w:rsid w:val="00193DD0"/>
    <w:rsid w:val="00195B01"/>
    <w:rsid w:val="001A11CD"/>
    <w:rsid w:val="001A1597"/>
    <w:rsid w:val="001A3E3D"/>
    <w:rsid w:val="001A4EAB"/>
    <w:rsid w:val="001A70A4"/>
    <w:rsid w:val="001A73FE"/>
    <w:rsid w:val="001A7D13"/>
    <w:rsid w:val="001B1BC3"/>
    <w:rsid w:val="001B2FE8"/>
    <w:rsid w:val="001B4D7C"/>
    <w:rsid w:val="001B7EBA"/>
    <w:rsid w:val="001C1012"/>
    <w:rsid w:val="001C112E"/>
    <w:rsid w:val="001C1CAE"/>
    <w:rsid w:val="001C25DD"/>
    <w:rsid w:val="001C4453"/>
    <w:rsid w:val="001D488A"/>
    <w:rsid w:val="001D49DA"/>
    <w:rsid w:val="001D539F"/>
    <w:rsid w:val="001D6E95"/>
    <w:rsid w:val="001E1954"/>
    <w:rsid w:val="001F05CD"/>
    <w:rsid w:val="001F0F8E"/>
    <w:rsid w:val="001F3659"/>
    <w:rsid w:val="001F38BB"/>
    <w:rsid w:val="001F46AD"/>
    <w:rsid w:val="001F50FA"/>
    <w:rsid w:val="001F5EC8"/>
    <w:rsid w:val="00200F1B"/>
    <w:rsid w:val="0020259D"/>
    <w:rsid w:val="00203272"/>
    <w:rsid w:val="002034B8"/>
    <w:rsid w:val="00203B4E"/>
    <w:rsid w:val="002045F2"/>
    <w:rsid w:val="00205836"/>
    <w:rsid w:val="0020612B"/>
    <w:rsid w:val="00212B35"/>
    <w:rsid w:val="00212F71"/>
    <w:rsid w:val="0021737E"/>
    <w:rsid w:val="002177C1"/>
    <w:rsid w:val="0022007A"/>
    <w:rsid w:val="002248A8"/>
    <w:rsid w:val="00233601"/>
    <w:rsid w:val="00235F25"/>
    <w:rsid w:val="002374F0"/>
    <w:rsid w:val="00237AF2"/>
    <w:rsid w:val="00237D49"/>
    <w:rsid w:val="00241CBB"/>
    <w:rsid w:val="0024228E"/>
    <w:rsid w:val="002428B0"/>
    <w:rsid w:val="002429F6"/>
    <w:rsid w:val="00243D8A"/>
    <w:rsid w:val="00245F4B"/>
    <w:rsid w:val="002510BC"/>
    <w:rsid w:val="00253DB9"/>
    <w:rsid w:val="002543C0"/>
    <w:rsid w:val="00254411"/>
    <w:rsid w:val="0026094C"/>
    <w:rsid w:val="00260FFA"/>
    <w:rsid w:val="002643AE"/>
    <w:rsid w:val="002714F7"/>
    <w:rsid w:val="00271A76"/>
    <w:rsid w:val="00272A6E"/>
    <w:rsid w:val="002763D9"/>
    <w:rsid w:val="00277CEB"/>
    <w:rsid w:val="00281EAE"/>
    <w:rsid w:val="00281FE0"/>
    <w:rsid w:val="002942D0"/>
    <w:rsid w:val="0029671F"/>
    <w:rsid w:val="002A11EA"/>
    <w:rsid w:val="002A2CA0"/>
    <w:rsid w:val="002B228C"/>
    <w:rsid w:val="002B34A7"/>
    <w:rsid w:val="002B4A16"/>
    <w:rsid w:val="002B7CC5"/>
    <w:rsid w:val="002C0486"/>
    <w:rsid w:val="002C0499"/>
    <w:rsid w:val="002C203A"/>
    <w:rsid w:val="002C428F"/>
    <w:rsid w:val="002D224D"/>
    <w:rsid w:val="002D33BC"/>
    <w:rsid w:val="002D5471"/>
    <w:rsid w:val="002D5559"/>
    <w:rsid w:val="002D58D8"/>
    <w:rsid w:val="002D6883"/>
    <w:rsid w:val="002D714B"/>
    <w:rsid w:val="002E1712"/>
    <w:rsid w:val="002E2A5F"/>
    <w:rsid w:val="002E2E41"/>
    <w:rsid w:val="002E3273"/>
    <w:rsid w:val="002F13D7"/>
    <w:rsid w:val="002F2054"/>
    <w:rsid w:val="002F316D"/>
    <w:rsid w:val="002F4618"/>
    <w:rsid w:val="003028AC"/>
    <w:rsid w:val="00303979"/>
    <w:rsid w:val="00311879"/>
    <w:rsid w:val="00312554"/>
    <w:rsid w:val="0031399F"/>
    <w:rsid w:val="00315D68"/>
    <w:rsid w:val="00317B32"/>
    <w:rsid w:val="00320CF2"/>
    <w:rsid w:val="00324EEB"/>
    <w:rsid w:val="00327C77"/>
    <w:rsid w:val="0033014A"/>
    <w:rsid w:val="00335011"/>
    <w:rsid w:val="00337224"/>
    <w:rsid w:val="00340015"/>
    <w:rsid w:val="00340B6B"/>
    <w:rsid w:val="003411A6"/>
    <w:rsid w:val="003455A8"/>
    <w:rsid w:val="0035027B"/>
    <w:rsid w:val="0035636A"/>
    <w:rsid w:val="00364935"/>
    <w:rsid w:val="003672E1"/>
    <w:rsid w:val="00370E7D"/>
    <w:rsid w:val="0037330E"/>
    <w:rsid w:val="00373E55"/>
    <w:rsid w:val="00374E70"/>
    <w:rsid w:val="00377384"/>
    <w:rsid w:val="0038120E"/>
    <w:rsid w:val="00381523"/>
    <w:rsid w:val="00381F43"/>
    <w:rsid w:val="00391330"/>
    <w:rsid w:val="00394AC2"/>
    <w:rsid w:val="00396D1D"/>
    <w:rsid w:val="00397B97"/>
    <w:rsid w:val="003A04D8"/>
    <w:rsid w:val="003A206B"/>
    <w:rsid w:val="003A28DF"/>
    <w:rsid w:val="003A2C6E"/>
    <w:rsid w:val="003A5842"/>
    <w:rsid w:val="003A5FA5"/>
    <w:rsid w:val="003B0E13"/>
    <w:rsid w:val="003B4A28"/>
    <w:rsid w:val="003C09FF"/>
    <w:rsid w:val="003C7503"/>
    <w:rsid w:val="003D58E6"/>
    <w:rsid w:val="003D618C"/>
    <w:rsid w:val="003D7756"/>
    <w:rsid w:val="003E2AA1"/>
    <w:rsid w:val="003E545A"/>
    <w:rsid w:val="003F3D54"/>
    <w:rsid w:val="003F4846"/>
    <w:rsid w:val="003F52C2"/>
    <w:rsid w:val="003F5C7F"/>
    <w:rsid w:val="00402804"/>
    <w:rsid w:val="00402CA1"/>
    <w:rsid w:val="0040674A"/>
    <w:rsid w:val="004129D6"/>
    <w:rsid w:val="00414C2D"/>
    <w:rsid w:val="0041517F"/>
    <w:rsid w:val="00415311"/>
    <w:rsid w:val="00415392"/>
    <w:rsid w:val="004156DC"/>
    <w:rsid w:val="00420165"/>
    <w:rsid w:val="004206B0"/>
    <w:rsid w:val="00423B03"/>
    <w:rsid w:val="00425434"/>
    <w:rsid w:val="00427E7B"/>
    <w:rsid w:val="00432404"/>
    <w:rsid w:val="00432E96"/>
    <w:rsid w:val="004341E2"/>
    <w:rsid w:val="00436F31"/>
    <w:rsid w:val="0044065B"/>
    <w:rsid w:val="00440E09"/>
    <w:rsid w:val="00443421"/>
    <w:rsid w:val="0044422C"/>
    <w:rsid w:val="0044459D"/>
    <w:rsid w:val="004446F3"/>
    <w:rsid w:val="00445F93"/>
    <w:rsid w:val="00446F53"/>
    <w:rsid w:val="0045042C"/>
    <w:rsid w:val="00450632"/>
    <w:rsid w:val="004534A6"/>
    <w:rsid w:val="00453739"/>
    <w:rsid w:val="00454CFA"/>
    <w:rsid w:val="0045531F"/>
    <w:rsid w:val="0045580B"/>
    <w:rsid w:val="004565BA"/>
    <w:rsid w:val="00457262"/>
    <w:rsid w:val="0046064C"/>
    <w:rsid w:val="00462D1C"/>
    <w:rsid w:val="0046641C"/>
    <w:rsid w:val="0046764B"/>
    <w:rsid w:val="00467882"/>
    <w:rsid w:val="00467F68"/>
    <w:rsid w:val="0047413A"/>
    <w:rsid w:val="00475287"/>
    <w:rsid w:val="00475559"/>
    <w:rsid w:val="0047663E"/>
    <w:rsid w:val="00477484"/>
    <w:rsid w:val="00480D20"/>
    <w:rsid w:val="00482E79"/>
    <w:rsid w:val="0048605F"/>
    <w:rsid w:val="00492431"/>
    <w:rsid w:val="0049480A"/>
    <w:rsid w:val="00494C05"/>
    <w:rsid w:val="004A0A5C"/>
    <w:rsid w:val="004A0F9D"/>
    <w:rsid w:val="004A137E"/>
    <w:rsid w:val="004A1EA8"/>
    <w:rsid w:val="004A721C"/>
    <w:rsid w:val="004B3814"/>
    <w:rsid w:val="004C02BA"/>
    <w:rsid w:val="004C07B9"/>
    <w:rsid w:val="004C26CD"/>
    <w:rsid w:val="004C4424"/>
    <w:rsid w:val="004C4E21"/>
    <w:rsid w:val="004C7660"/>
    <w:rsid w:val="004C7F29"/>
    <w:rsid w:val="004D020C"/>
    <w:rsid w:val="004D073A"/>
    <w:rsid w:val="004D0AAC"/>
    <w:rsid w:val="004D0DA2"/>
    <w:rsid w:val="004D1B10"/>
    <w:rsid w:val="004D233F"/>
    <w:rsid w:val="004D4561"/>
    <w:rsid w:val="004E25BE"/>
    <w:rsid w:val="004E2BAD"/>
    <w:rsid w:val="004E4D20"/>
    <w:rsid w:val="004E52D8"/>
    <w:rsid w:val="004E55F4"/>
    <w:rsid w:val="004E6324"/>
    <w:rsid w:val="004E68AD"/>
    <w:rsid w:val="004E71DF"/>
    <w:rsid w:val="004E7530"/>
    <w:rsid w:val="005000A4"/>
    <w:rsid w:val="00502E22"/>
    <w:rsid w:val="005038F0"/>
    <w:rsid w:val="005074A2"/>
    <w:rsid w:val="005074ED"/>
    <w:rsid w:val="00513697"/>
    <w:rsid w:val="00515F54"/>
    <w:rsid w:val="0051667E"/>
    <w:rsid w:val="00516738"/>
    <w:rsid w:val="00520693"/>
    <w:rsid w:val="00521458"/>
    <w:rsid w:val="005228DE"/>
    <w:rsid w:val="0054119C"/>
    <w:rsid w:val="00541812"/>
    <w:rsid w:val="00543DE8"/>
    <w:rsid w:val="00545563"/>
    <w:rsid w:val="00547F92"/>
    <w:rsid w:val="0055224E"/>
    <w:rsid w:val="005534F2"/>
    <w:rsid w:val="00555826"/>
    <w:rsid w:val="00556F89"/>
    <w:rsid w:val="00565F7E"/>
    <w:rsid w:val="005660F0"/>
    <w:rsid w:val="00571CB3"/>
    <w:rsid w:val="00573B48"/>
    <w:rsid w:val="00576AC8"/>
    <w:rsid w:val="00577ECD"/>
    <w:rsid w:val="0058356E"/>
    <w:rsid w:val="00584E6D"/>
    <w:rsid w:val="00585DA5"/>
    <w:rsid w:val="005902EF"/>
    <w:rsid w:val="00591F06"/>
    <w:rsid w:val="00595BF1"/>
    <w:rsid w:val="00596C30"/>
    <w:rsid w:val="00597957"/>
    <w:rsid w:val="005A0DC5"/>
    <w:rsid w:val="005A4864"/>
    <w:rsid w:val="005A6AD3"/>
    <w:rsid w:val="005A6C56"/>
    <w:rsid w:val="005A7EF0"/>
    <w:rsid w:val="005B12A1"/>
    <w:rsid w:val="005B1945"/>
    <w:rsid w:val="005B5B8D"/>
    <w:rsid w:val="005B6865"/>
    <w:rsid w:val="005B7E35"/>
    <w:rsid w:val="005C012D"/>
    <w:rsid w:val="005C35A7"/>
    <w:rsid w:val="005D357F"/>
    <w:rsid w:val="005D67EA"/>
    <w:rsid w:val="005D7EA2"/>
    <w:rsid w:val="005E17BA"/>
    <w:rsid w:val="005E2018"/>
    <w:rsid w:val="005E3882"/>
    <w:rsid w:val="005E4687"/>
    <w:rsid w:val="005F29FD"/>
    <w:rsid w:val="005F2C72"/>
    <w:rsid w:val="005F3C61"/>
    <w:rsid w:val="005F613B"/>
    <w:rsid w:val="005F70A7"/>
    <w:rsid w:val="005F7CFB"/>
    <w:rsid w:val="00603328"/>
    <w:rsid w:val="006034B6"/>
    <w:rsid w:val="00605703"/>
    <w:rsid w:val="00606BEA"/>
    <w:rsid w:val="0060778F"/>
    <w:rsid w:val="006116B8"/>
    <w:rsid w:val="0061361F"/>
    <w:rsid w:val="00615019"/>
    <w:rsid w:val="006164C2"/>
    <w:rsid w:val="00622B2B"/>
    <w:rsid w:val="00623039"/>
    <w:rsid w:val="00624726"/>
    <w:rsid w:val="00626685"/>
    <w:rsid w:val="00626965"/>
    <w:rsid w:val="006276A6"/>
    <w:rsid w:val="00630CC4"/>
    <w:rsid w:val="006316FE"/>
    <w:rsid w:val="0064112E"/>
    <w:rsid w:val="00651B80"/>
    <w:rsid w:val="00655F78"/>
    <w:rsid w:val="006562B3"/>
    <w:rsid w:val="006562F2"/>
    <w:rsid w:val="00656723"/>
    <w:rsid w:val="0065752D"/>
    <w:rsid w:val="00665C37"/>
    <w:rsid w:val="006706EA"/>
    <w:rsid w:val="0067139E"/>
    <w:rsid w:val="00673AE9"/>
    <w:rsid w:val="00674E4D"/>
    <w:rsid w:val="0067753F"/>
    <w:rsid w:val="00677F3D"/>
    <w:rsid w:val="00680BD6"/>
    <w:rsid w:val="006841A8"/>
    <w:rsid w:val="006915C5"/>
    <w:rsid w:val="00691FD9"/>
    <w:rsid w:val="0069314C"/>
    <w:rsid w:val="006A2CB9"/>
    <w:rsid w:val="006A4B29"/>
    <w:rsid w:val="006A5ACF"/>
    <w:rsid w:val="006B3122"/>
    <w:rsid w:val="006B5056"/>
    <w:rsid w:val="006B5163"/>
    <w:rsid w:val="006B52DE"/>
    <w:rsid w:val="006B5750"/>
    <w:rsid w:val="006B66BF"/>
    <w:rsid w:val="006B7ABE"/>
    <w:rsid w:val="006B7F5D"/>
    <w:rsid w:val="006C02DF"/>
    <w:rsid w:val="006C1A8A"/>
    <w:rsid w:val="006C4178"/>
    <w:rsid w:val="006C5BEF"/>
    <w:rsid w:val="006D0676"/>
    <w:rsid w:val="006E5131"/>
    <w:rsid w:val="006E76CC"/>
    <w:rsid w:val="006F2B32"/>
    <w:rsid w:val="006F3AA2"/>
    <w:rsid w:val="006F762E"/>
    <w:rsid w:val="00700B10"/>
    <w:rsid w:val="007035C2"/>
    <w:rsid w:val="007056DB"/>
    <w:rsid w:val="0071024F"/>
    <w:rsid w:val="00712762"/>
    <w:rsid w:val="0071696F"/>
    <w:rsid w:val="00720FF5"/>
    <w:rsid w:val="00721C38"/>
    <w:rsid w:val="00725029"/>
    <w:rsid w:val="00727C88"/>
    <w:rsid w:val="0073302F"/>
    <w:rsid w:val="00742403"/>
    <w:rsid w:val="00742E5B"/>
    <w:rsid w:val="007451A0"/>
    <w:rsid w:val="007509CC"/>
    <w:rsid w:val="00751236"/>
    <w:rsid w:val="00752270"/>
    <w:rsid w:val="00752AB6"/>
    <w:rsid w:val="007558CC"/>
    <w:rsid w:val="00757E59"/>
    <w:rsid w:val="00760783"/>
    <w:rsid w:val="00760A04"/>
    <w:rsid w:val="00761A80"/>
    <w:rsid w:val="00765865"/>
    <w:rsid w:val="00765C9E"/>
    <w:rsid w:val="00770B07"/>
    <w:rsid w:val="00770E0F"/>
    <w:rsid w:val="00770E27"/>
    <w:rsid w:val="00774872"/>
    <w:rsid w:val="00775452"/>
    <w:rsid w:val="0077659D"/>
    <w:rsid w:val="00782BF6"/>
    <w:rsid w:val="00783B82"/>
    <w:rsid w:val="00784EF7"/>
    <w:rsid w:val="00785EC2"/>
    <w:rsid w:val="00787422"/>
    <w:rsid w:val="00791826"/>
    <w:rsid w:val="00791C9E"/>
    <w:rsid w:val="007954F7"/>
    <w:rsid w:val="007969BD"/>
    <w:rsid w:val="00796E2F"/>
    <w:rsid w:val="007A5321"/>
    <w:rsid w:val="007A7F78"/>
    <w:rsid w:val="007B2ACB"/>
    <w:rsid w:val="007B42FA"/>
    <w:rsid w:val="007B7FAA"/>
    <w:rsid w:val="007C0B28"/>
    <w:rsid w:val="007C375E"/>
    <w:rsid w:val="007C73ED"/>
    <w:rsid w:val="007D0CCA"/>
    <w:rsid w:val="007D2FFB"/>
    <w:rsid w:val="007D6288"/>
    <w:rsid w:val="007D777D"/>
    <w:rsid w:val="007D7EF0"/>
    <w:rsid w:val="007E0B7F"/>
    <w:rsid w:val="007E2868"/>
    <w:rsid w:val="007E40BD"/>
    <w:rsid w:val="007E54F3"/>
    <w:rsid w:val="007F1B3A"/>
    <w:rsid w:val="007F2650"/>
    <w:rsid w:val="007F428C"/>
    <w:rsid w:val="007F4326"/>
    <w:rsid w:val="007F4B64"/>
    <w:rsid w:val="00801C56"/>
    <w:rsid w:val="00806C3A"/>
    <w:rsid w:val="00807CD0"/>
    <w:rsid w:val="00816C7B"/>
    <w:rsid w:val="00817815"/>
    <w:rsid w:val="00821327"/>
    <w:rsid w:val="008218B2"/>
    <w:rsid w:val="00821D6E"/>
    <w:rsid w:val="008220DD"/>
    <w:rsid w:val="00822DCF"/>
    <w:rsid w:val="00826538"/>
    <w:rsid w:val="00827532"/>
    <w:rsid w:val="0083295C"/>
    <w:rsid w:val="00833D30"/>
    <w:rsid w:val="008347E7"/>
    <w:rsid w:val="0083519F"/>
    <w:rsid w:val="008422A1"/>
    <w:rsid w:val="00842DA1"/>
    <w:rsid w:val="00842FF4"/>
    <w:rsid w:val="0084381F"/>
    <w:rsid w:val="00844CF2"/>
    <w:rsid w:val="00847CE9"/>
    <w:rsid w:val="00853F29"/>
    <w:rsid w:val="0085647E"/>
    <w:rsid w:val="00857015"/>
    <w:rsid w:val="008629AC"/>
    <w:rsid w:val="00862DF0"/>
    <w:rsid w:val="00864059"/>
    <w:rsid w:val="00865622"/>
    <w:rsid w:val="0086590B"/>
    <w:rsid w:val="00867345"/>
    <w:rsid w:val="008756EA"/>
    <w:rsid w:val="00881D2F"/>
    <w:rsid w:val="0088231D"/>
    <w:rsid w:val="00882689"/>
    <w:rsid w:val="008842F8"/>
    <w:rsid w:val="0089743F"/>
    <w:rsid w:val="008974C9"/>
    <w:rsid w:val="00897C9A"/>
    <w:rsid w:val="008A2ACF"/>
    <w:rsid w:val="008A373C"/>
    <w:rsid w:val="008A6022"/>
    <w:rsid w:val="008A6D93"/>
    <w:rsid w:val="008B35F3"/>
    <w:rsid w:val="008C1875"/>
    <w:rsid w:val="008C521B"/>
    <w:rsid w:val="008C5420"/>
    <w:rsid w:val="008C569C"/>
    <w:rsid w:val="008C5CAA"/>
    <w:rsid w:val="008D1719"/>
    <w:rsid w:val="008D70E0"/>
    <w:rsid w:val="008D74AF"/>
    <w:rsid w:val="008D762B"/>
    <w:rsid w:val="008E234F"/>
    <w:rsid w:val="008E23A8"/>
    <w:rsid w:val="008E4CB4"/>
    <w:rsid w:val="008F10FC"/>
    <w:rsid w:val="008F33E1"/>
    <w:rsid w:val="00901334"/>
    <w:rsid w:val="00901863"/>
    <w:rsid w:val="009046C6"/>
    <w:rsid w:val="009057F0"/>
    <w:rsid w:val="00906DD8"/>
    <w:rsid w:val="00913FD4"/>
    <w:rsid w:val="009241AE"/>
    <w:rsid w:val="00925443"/>
    <w:rsid w:val="0092605D"/>
    <w:rsid w:val="009276ED"/>
    <w:rsid w:val="00930C14"/>
    <w:rsid w:val="00936BC3"/>
    <w:rsid w:val="009455BA"/>
    <w:rsid w:val="00950D16"/>
    <w:rsid w:val="0095146D"/>
    <w:rsid w:val="0095475C"/>
    <w:rsid w:val="00956E78"/>
    <w:rsid w:val="00960BC6"/>
    <w:rsid w:val="00962ABF"/>
    <w:rsid w:val="00964044"/>
    <w:rsid w:val="0096533F"/>
    <w:rsid w:val="00965344"/>
    <w:rsid w:val="00970548"/>
    <w:rsid w:val="00970747"/>
    <w:rsid w:val="0097438A"/>
    <w:rsid w:val="0097786C"/>
    <w:rsid w:val="009809DF"/>
    <w:rsid w:val="00981043"/>
    <w:rsid w:val="009821AC"/>
    <w:rsid w:val="00983C1E"/>
    <w:rsid w:val="0098429C"/>
    <w:rsid w:val="00984FD5"/>
    <w:rsid w:val="00987090"/>
    <w:rsid w:val="009910A0"/>
    <w:rsid w:val="00991E1E"/>
    <w:rsid w:val="009975B8"/>
    <w:rsid w:val="00997B94"/>
    <w:rsid w:val="009A25B3"/>
    <w:rsid w:val="009A764D"/>
    <w:rsid w:val="009B2324"/>
    <w:rsid w:val="009B364C"/>
    <w:rsid w:val="009B497C"/>
    <w:rsid w:val="009B51DA"/>
    <w:rsid w:val="009B65AE"/>
    <w:rsid w:val="009B6839"/>
    <w:rsid w:val="009B76F5"/>
    <w:rsid w:val="009C14B0"/>
    <w:rsid w:val="009C25D1"/>
    <w:rsid w:val="009C3163"/>
    <w:rsid w:val="009C5BB4"/>
    <w:rsid w:val="009D272E"/>
    <w:rsid w:val="009D3867"/>
    <w:rsid w:val="009D3A56"/>
    <w:rsid w:val="009E1815"/>
    <w:rsid w:val="009E2BB5"/>
    <w:rsid w:val="009E4493"/>
    <w:rsid w:val="009E4E84"/>
    <w:rsid w:val="009E5180"/>
    <w:rsid w:val="009F270C"/>
    <w:rsid w:val="009F2963"/>
    <w:rsid w:val="009F3C3C"/>
    <w:rsid w:val="009F430A"/>
    <w:rsid w:val="009F5541"/>
    <w:rsid w:val="00A00B54"/>
    <w:rsid w:val="00A02950"/>
    <w:rsid w:val="00A04D92"/>
    <w:rsid w:val="00A04DED"/>
    <w:rsid w:val="00A07F61"/>
    <w:rsid w:val="00A10B40"/>
    <w:rsid w:val="00A10E36"/>
    <w:rsid w:val="00A13FD7"/>
    <w:rsid w:val="00A14C03"/>
    <w:rsid w:val="00A15944"/>
    <w:rsid w:val="00A16D69"/>
    <w:rsid w:val="00A16F0D"/>
    <w:rsid w:val="00A175D6"/>
    <w:rsid w:val="00A2373E"/>
    <w:rsid w:val="00A2421F"/>
    <w:rsid w:val="00A25E1E"/>
    <w:rsid w:val="00A265AC"/>
    <w:rsid w:val="00A34239"/>
    <w:rsid w:val="00A40D97"/>
    <w:rsid w:val="00A44C7C"/>
    <w:rsid w:val="00A44ED9"/>
    <w:rsid w:val="00A513C1"/>
    <w:rsid w:val="00A52C97"/>
    <w:rsid w:val="00A534E8"/>
    <w:rsid w:val="00A54DA1"/>
    <w:rsid w:val="00A604A4"/>
    <w:rsid w:val="00A67B2D"/>
    <w:rsid w:val="00A71293"/>
    <w:rsid w:val="00A748F3"/>
    <w:rsid w:val="00A77484"/>
    <w:rsid w:val="00A777A7"/>
    <w:rsid w:val="00A80D9C"/>
    <w:rsid w:val="00A8444E"/>
    <w:rsid w:val="00A8559A"/>
    <w:rsid w:val="00AA00E6"/>
    <w:rsid w:val="00AA3985"/>
    <w:rsid w:val="00AA68F3"/>
    <w:rsid w:val="00AB13C8"/>
    <w:rsid w:val="00AB3C3C"/>
    <w:rsid w:val="00AB6E83"/>
    <w:rsid w:val="00AB7535"/>
    <w:rsid w:val="00AC1B5A"/>
    <w:rsid w:val="00AC2F1A"/>
    <w:rsid w:val="00AD0501"/>
    <w:rsid w:val="00AD3BA7"/>
    <w:rsid w:val="00AE0E39"/>
    <w:rsid w:val="00AE2E77"/>
    <w:rsid w:val="00AE6BE6"/>
    <w:rsid w:val="00AF24D1"/>
    <w:rsid w:val="00AF38FC"/>
    <w:rsid w:val="00AF4203"/>
    <w:rsid w:val="00AF74A2"/>
    <w:rsid w:val="00B015CB"/>
    <w:rsid w:val="00B0457B"/>
    <w:rsid w:val="00B04BD2"/>
    <w:rsid w:val="00B1117E"/>
    <w:rsid w:val="00B118D7"/>
    <w:rsid w:val="00B13AD4"/>
    <w:rsid w:val="00B17B61"/>
    <w:rsid w:val="00B211F0"/>
    <w:rsid w:val="00B212B0"/>
    <w:rsid w:val="00B32A0D"/>
    <w:rsid w:val="00B34B8C"/>
    <w:rsid w:val="00B35253"/>
    <w:rsid w:val="00B36E06"/>
    <w:rsid w:val="00B41F39"/>
    <w:rsid w:val="00B426DB"/>
    <w:rsid w:val="00B428C6"/>
    <w:rsid w:val="00B42D73"/>
    <w:rsid w:val="00B4498F"/>
    <w:rsid w:val="00B50C9A"/>
    <w:rsid w:val="00B51695"/>
    <w:rsid w:val="00B51BCF"/>
    <w:rsid w:val="00B52391"/>
    <w:rsid w:val="00B53405"/>
    <w:rsid w:val="00B572E6"/>
    <w:rsid w:val="00B60AAD"/>
    <w:rsid w:val="00B61830"/>
    <w:rsid w:val="00B635E0"/>
    <w:rsid w:val="00B6538C"/>
    <w:rsid w:val="00B71B1C"/>
    <w:rsid w:val="00B74053"/>
    <w:rsid w:val="00B743B5"/>
    <w:rsid w:val="00B74787"/>
    <w:rsid w:val="00B7543A"/>
    <w:rsid w:val="00B75699"/>
    <w:rsid w:val="00B85D5D"/>
    <w:rsid w:val="00B86465"/>
    <w:rsid w:val="00B93012"/>
    <w:rsid w:val="00B94588"/>
    <w:rsid w:val="00BA08C9"/>
    <w:rsid w:val="00BA2243"/>
    <w:rsid w:val="00BA2B84"/>
    <w:rsid w:val="00BA465C"/>
    <w:rsid w:val="00BA4AA7"/>
    <w:rsid w:val="00BA7631"/>
    <w:rsid w:val="00BA7D1E"/>
    <w:rsid w:val="00BB08D8"/>
    <w:rsid w:val="00BB23DE"/>
    <w:rsid w:val="00BB2B70"/>
    <w:rsid w:val="00BB33CF"/>
    <w:rsid w:val="00BC643F"/>
    <w:rsid w:val="00BC6640"/>
    <w:rsid w:val="00BC7058"/>
    <w:rsid w:val="00BD0F56"/>
    <w:rsid w:val="00BD2281"/>
    <w:rsid w:val="00BD373C"/>
    <w:rsid w:val="00BD5A36"/>
    <w:rsid w:val="00BD7BC2"/>
    <w:rsid w:val="00BD7E03"/>
    <w:rsid w:val="00BE09D0"/>
    <w:rsid w:val="00BE319B"/>
    <w:rsid w:val="00BE6400"/>
    <w:rsid w:val="00BE646E"/>
    <w:rsid w:val="00BE6D66"/>
    <w:rsid w:val="00BF35CE"/>
    <w:rsid w:val="00BF41B3"/>
    <w:rsid w:val="00BF6ED7"/>
    <w:rsid w:val="00C00185"/>
    <w:rsid w:val="00C0131C"/>
    <w:rsid w:val="00C01769"/>
    <w:rsid w:val="00C05412"/>
    <w:rsid w:val="00C061CF"/>
    <w:rsid w:val="00C075DE"/>
    <w:rsid w:val="00C07C8A"/>
    <w:rsid w:val="00C07FFA"/>
    <w:rsid w:val="00C100EE"/>
    <w:rsid w:val="00C113DE"/>
    <w:rsid w:val="00C16A87"/>
    <w:rsid w:val="00C16E5A"/>
    <w:rsid w:val="00C20C03"/>
    <w:rsid w:val="00C21E7E"/>
    <w:rsid w:val="00C22AF7"/>
    <w:rsid w:val="00C2397B"/>
    <w:rsid w:val="00C25DA0"/>
    <w:rsid w:val="00C31506"/>
    <w:rsid w:val="00C326F5"/>
    <w:rsid w:val="00C331C6"/>
    <w:rsid w:val="00C341B9"/>
    <w:rsid w:val="00C343A6"/>
    <w:rsid w:val="00C34E11"/>
    <w:rsid w:val="00C369D2"/>
    <w:rsid w:val="00C40D15"/>
    <w:rsid w:val="00C423DD"/>
    <w:rsid w:val="00C4290B"/>
    <w:rsid w:val="00C431F4"/>
    <w:rsid w:val="00C45E15"/>
    <w:rsid w:val="00C47D8B"/>
    <w:rsid w:val="00C505AF"/>
    <w:rsid w:val="00C535BA"/>
    <w:rsid w:val="00C5360A"/>
    <w:rsid w:val="00C54D9E"/>
    <w:rsid w:val="00C63381"/>
    <w:rsid w:val="00C72104"/>
    <w:rsid w:val="00C72106"/>
    <w:rsid w:val="00C73EF7"/>
    <w:rsid w:val="00C74AC3"/>
    <w:rsid w:val="00C76610"/>
    <w:rsid w:val="00C77DA3"/>
    <w:rsid w:val="00C82031"/>
    <w:rsid w:val="00C82A9A"/>
    <w:rsid w:val="00C9030B"/>
    <w:rsid w:val="00C9143A"/>
    <w:rsid w:val="00C9278E"/>
    <w:rsid w:val="00C96018"/>
    <w:rsid w:val="00C977D5"/>
    <w:rsid w:val="00CA169E"/>
    <w:rsid w:val="00CA2634"/>
    <w:rsid w:val="00CA3F7B"/>
    <w:rsid w:val="00CA4B0C"/>
    <w:rsid w:val="00CA6255"/>
    <w:rsid w:val="00CA6DEA"/>
    <w:rsid w:val="00CA76A1"/>
    <w:rsid w:val="00CB0D3D"/>
    <w:rsid w:val="00CB64E7"/>
    <w:rsid w:val="00CC197C"/>
    <w:rsid w:val="00CC1988"/>
    <w:rsid w:val="00CC27BD"/>
    <w:rsid w:val="00CC39AB"/>
    <w:rsid w:val="00CC405C"/>
    <w:rsid w:val="00CC504A"/>
    <w:rsid w:val="00CC7E0F"/>
    <w:rsid w:val="00CD13D7"/>
    <w:rsid w:val="00CD1910"/>
    <w:rsid w:val="00CD3050"/>
    <w:rsid w:val="00CD4CD0"/>
    <w:rsid w:val="00CD4E7B"/>
    <w:rsid w:val="00CD7AC9"/>
    <w:rsid w:val="00CE049A"/>
    <w:rsid w:val="00CE4D37"/>
    <w:rsid w:val="00CE72DC"/>
    <w:rsid w:val="00CF2CE3"/>
    <w:rsid w:val="00CF35CA"/>
    <w:rsid w:val="00CF51DC"/>
    <w:rsid w:val="00CF54F3"/>
    <w:rsid w:val="00D03FAC"/>
    <w:rsid w:val="00D04B4E"/>
    <w:rsid w:val="00D04F38"/>
    <w:rsid w:val="00D107BD"/>
    <w:rsid w:val="00D11119"/>
    <w:rsid w:val="00D125CC"/>
    <w:rsid w:val="00D13972"/>
    <w:rsid w:val="00D14DCB"/>
    <w:rsid w:val="00D17E90"/>
    <w:rsid w:val="00D2300D"/>
    <w:rsid w:val="00D23899"/>
    <w:rsid w:val="00D309A4"/>
    <w:rsid w:val="00D36772"/>
    <w:rsid w:val="00D400B5"/>
    <w:rsid w:val="00D4046C"/>
    <w:rsid w:val="00D433DF"/>
    <w:rsid w:val="00D5123C"/>
    <w:rsid w:val="00D5357F"/>
    <w:rsid w:val="00D5366D"/>
    <w:rsid w:val="00D575A8"/>
    <w:rsid w:val="00D61A0A"/>
    <w:rsid w:val="00D67A14"/>
    <w:rsid w:val="00D736F0"/>
    <w:rsid w:val="00D751B8"/>
    <w:rsid w:val="00D772F2"/>
    <w:rsid w:val="00D947CE"/>
    <w:rsid w:val="00DA12CB"/>
    <w:rsid w:val="00DA15DF"/>
    <w:rsid w:val="00DA1AA9"/>
    <w:rsid w:val="00DA27CE"/>
    <w:rsid w:val="00DA5E89"/>
    <w:rsid w:val="00DA6448"/>
    <w:rsid w:val="00DA6815"/>
    <w:rsid w:val="00DA6BAD"/>
    <w:rsid w:val="00DB086E"/>
    <w:rsid w:val="00DB2264"/>
    <w:rsid w:val="00DB5A67"/>
    <w:rsid w:val="00DB739B"/>
    <w:rsid w:val="00DB7AD3"/>
    <w:rsid w:val="00DC0A9B"/>
    <w:rsid w:val="00DC23B2"/>
    <w:rsid w:val="00DC3E87"/>
    <w:rsid w:val="00DC41AE"/>
    <w:rsid w:val="00DC7130"/>
    <w:rsid w:val="00DD58CA"/>
    <w:rsid w:val="00DE24D0"/>
    <w:rsid w:val="00DE71BF"/>
    <w:rsid w:val="00DE7FE2"/>
    <w:rsid w:val="00DF3589"/>
    <w:rsid w:val="00DF5E9F"/>
    <w:rsid w:val="00DF7BBA"/>
    <w:rsid w:val="00E000AA"/>
    <w:rsid w:val="00E00A4B"/>
    <w:rsid w:val="00E03DD3"/>
    <w:rsid w:val="00E05A0D"/>
    <w:rsid w:val="00E1259F"/>
    <w:rsid w:val="00E14D8E"/>
    <w:rsid w:val="00E1587A"/>
    <w:rsid w:val="00E208F4"/>
    <w:rsid w:val="00E21343"/>
    <w:rsid w:val="00E229FA"/>
    <w:rsid w:val="00E22EF7"/>
    <w:rsid w:val="00E276EE"/>
    <w:rsid w:val="00E306A5"/>
    <w:rsid w:val="00E31A4E"/>
    <w:rsid w:val="00E33D12"/>
    <w:rsid w:val="00E3462F"/>
    <w:rsid w:val="00E40BD7"/>
    <w:rsid w:val="00E41430"/>
    <w:rsid w:val="00E427A1"/>
    <w:rsid w:val="00E4624D"/>
    <w:rsid w:val="00E52C00"/>
    <w:rsid w:val="00E60678"/>
    <w:rsid w:val="00E61F84"/>
    <w:rsid w:val="00E65EBC"/>
    <w:rsid w:val="00E66A94"/>
    <w:rsid w:val="00E70C25"/>
    <w:rsid w:val="00E70D72"/>
    <w:rsid w:val="00E72166"/>
    <w:rsid w:val="00E729D1"/>
    <w:rsid w:val="00E72F4F"/>
    <w:rsid w:val="00E77C4D"/>
    <w:rsid w:val="00E816E1"/>
    <w:rsid w:val="00E81E3F"/>
    <w:rsid w:val="00E84DD1"/>
    <w:rsid w:val="00E84DFC"/>
    <w:rsid w:val="00E86F47"/>
    <w:rsid w:val="00E9621A"/>
    <w:rsid w:val="00EA311B"/>
    <w:rsid w:val="00EA75C2"/>
    <w:rsid w:val="00EB2724"/>
    <w:rsid w:val="00EB455B"/>
    <w:rsid w:val="00EB649D"/>
    <w:rsid w:val="00EB64AD"/>
    <w:rsid w:val="00EB6DC7"/>
    <w:rsid w:val="00EC2D9F"/>
    <w:rsid w:val="00EC4EE3"/>
    <w:rsid w:val="00EC5221"/>
    <w:rsid w:val="00EC789A"/>
    <w:rsid w:val="00EC79F4"/>
    <w:rsid w:val="00EC7DEB"/>
    <w:rsid w:val="00ED0744"/>
    <w:rsid w:val="00ED3145"/>
    <w:rsid w:val="00ED5208"/>
    <w:rsid w:val="00ED599D"/>
    <w:rsid w:val="00ED76F3"/>
    <w:rsid w:val="00ED7DC3"/>
    <w:rsid w:val="00EE5952"/>
    <w:rsid w:val="00EE5FCE"/>
    <w:rsid w:val="00EE63A2"/>
    <w:rsid w:val="00EF273B"/>
    <w:rsid w:val="00EF42C8"/>
    <w:rsid w:val="00EF45AC"/>
    <w:rsid w:val="00EF489B"/>
    <w:rsid w:val="00F00C46"/>
    <w:rsid w:val="00F02E9F"/>
    <w:rsid w:val="00F060A9"/>
    <w:rsid w:val="00F06D5A"/>
    <w:rsid w:val="00F10D2F"/>
    <w:rsid w:val="00F209EF"/>
    <w:rsid w:val="00F21D17"/>
    <w:rsid w:val="00F22261"/>
    <w:rsid w:val="00F27D04"/>
    <w:rsid w:val="00F30642"/>
    <w:rsid w:val="00F30BD7"/>
    <w:rsid w:val="00F31F31"/>
    <w:rsid w:val="00F32DE2"/>
    <w:rsid w:val="00F34938"/>
    <w:rsid w:val="00F34D48"/>
    <w:rsid w:val="00F355D4"/>
    <w:rsid w:val="00F36E57"/>
    <w:rsid w:val="00F40F4F"/>
    <w:rsid w:val="00F50119"/>
    <w:rsid w:val="00F515FA"/>
    <w:rsid w:val="00F51904"/>
    <w:rsid w:val="00F5245A"/>
    <w:rsid w:val="00F6112E"/>
    <w:rsid w:val="00F64B7A"/>
    <w:rsid w:val="00F66887"/>
    <w:rsid w:val="00F7134C"/>
    <w:rsid w:val="00F72B95"/>
    <w:rsid w:val="00F73CF2"/>
    <w:rsid w:val="00F76124"/>
    <w:rsid w:val="00F834A4"/>
    <w:rsid w:val="00F834F3"/>
    <w:rsid w:val="00F916E6"/>
    <w:rsid w:val="00F9401D"/>
    <w:rsid w:val="00F95814"/>
    <w:rsid w:val="00F9633D"/>
    <w:rsid w:val="00FA1583"/>
    <w:rsid w:val="00FA3F64"/>
    <w:rsid w:val="00FA6D80"/>
    <w:rsid w:val="00FB0052"/>
    <w:rsid w:val="00FB228E"/>
    <w:rsid w:val="00FB2A84"/>
    <w:rsid w:val="00FB6FF6"/>
    <w:rsid w:val="00FC0AAE"/>
    <w:rsid w:val="00FC2BED"/>
    <w:rsid w:val="00FC3131"/>
    <w:rsid w:val="00FC3978"/>
    <w:rsid w:val="00FC4B7C"/>
    <w:rsid w:val="00FC4C3C"/>
    <w:rsid w:val="00FD0287"/>
    <w:rsid w:val="00FD2421"/>
    <w:rsid w:val="00FD3376"/>
    <w:rsid w:val="00FD43C5"/>
    <w:rsid w:val="00FD7534"/>
    <w:rsid w:val="00FD7979"/>
    <w:rsid w:val="00FE1304"/>
    <w:rsid w:val="00FE5D0E"/>
    <w:rsid w:val="00FE780C"/>
    <w:rsid w:val="00FF1E21"/>
    <w:rsid w:val="02C2412C"/>
    <w:rsid w:val="0A5026C9"/>
    <w:rsid w:val="16B736B4"/>
    <w:rsid w:val="192FAA7B"/>
    <w:rsid w:val="23276DB4"/>
    <w:rsid w:val="241713BF"/>
    <w:rsid w:val="3DD76E2A"/>
    <w:rsid w:val="4AAF36D6"/>
    <w:rsid w:val="4C0BB478"/>
    <w:rsid w:val="5BB79CA8"/>
    <w:rsid w:val="62942D06"/>
    <w:rsid w:val="69F9DEB2"/>
    <w:rsid w:val="6EA94940"/>
    <w:rsid w:val="747518CA"/>
    <w:rsid w:val="7A5A282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19CAB"/>
  <w15:chartTrackingRefBased/>
  <w15:docId w15:val="{12D8891F-6624-4A98-B778-4168D18F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5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F762E"/>
  </w:style>
  <w:style w:type="character" w:styleId="Hyperlink">
    <w:name w:val="Hyperlink"/>
    <w:basedOn w:val="DefaultParagraphFont"/>
    <w:uiPriority w:val="99"/>
    <w:unhideWhenUsed/>
    <w:rsid w:val="00577ECD"/>
    <w:rPr>
      <w:color w:val="0563C1" w:themeColor="hyperlink"/>
      <w:u w:val="single"/>
    </w:rPr>
  </w:style>
  <w:style w:type="character" w:styleId="UnresolvedMention">
    <w:name w:val="Unresolved Mention"/>
    <w:basedOn w:val="DefaultParagraphFont"/>
    <w:uiPriority w:val="99"/>
    <w:semiHidden/>
    <w:unhideWhenUsed/>
    <w:rsid w:val="00577ECD"/>
    <w:rPr>
      <w:color w:val="605E5C"/>
      <w:shd w:val="clear" w:color="auto" w:fill="E1DFDD"/>
    </w:rPr>
  </w:style>
  <w:style w:type="character" w:styleId="SubtleEmphasis">
    <w:name w:val="Subtle Emphasis"/>
    <w:basedOn w:val="DefaultParagraphFont"/>
    <w:uiPriority w:val="19"/>
    <w:qFormat/>
    <w:rsid w:val="00577ECD"/>
    <w:rPr>
      <w:i/>
      <w:iCs/>
      <w:color w:val="404040" w:themeColor="text1" w:themeTint="BF"/>
    </w:rPr>
  </w:style>
  <w:style w:type="character" w:styleId="Strong">
    <w:name w:val="Strong"/>
    <w:basedOn w:val="DefaultParagraphFont"/>
    <w:uiPriority w:val="22"/>
    <w:qFormat/>
    <w:rsid w:val="00577ECD"/>
    <w:rPr>
      <w:b/>
      <w:bCs/>
    </w:rPr>
  </w:style>
  <w:style w:type="paragraph" w:styleId="NoSpacing">
    <w:name w:val="No Spacing"/>
    <w:uiPriority w:val="1"/>
    <w:qFormat/>
    <w:rsid w:val="00ED3145"/>
    <w:pPr>
      <w:spacing w:after="0" w:line="240" w:lineRule="auto"/>
    </w:pPr>
  </w:style>
  <w:style w:type="character" w:styleId="CommentReference">
    <w:name w:val="annotation reference"/>
    <w:basedOn w:val="DefaultParagraphFont"/>
    <w:uiPriority w:val="99"/>
    <w:semiHidden/>
    <w:unhideWhenUsed/>
    <w:rsid w:val="00391330"/>
    <w:rPr>
      <w:sz w:val="16"/>
      <w:szCs w:val="16"/>
    </w:rPr>
  </w:style>
  <w:style w:type="paragraph" w:styleId="CommentText">
    <w:name w:val="annotation text"/>
    <w:basedOn w:val="Normal"/>
    <w:link w:val="CommentTextChar"/>
    <w:uiPriority w:val="99"/>
    <w:unhideWhenUsed/>
    <w:rsid w:val="00391330"/>
    <w:pPr>
      <w:spacing w:line="240" w:lineRule="auto"/>
    </w:pPr>
    <w:rPr>
      <w:sz w:val="20"/>
      <w:szCs w:val="20"/>
    </w:rPr>
  </w:style>
  <w:style w:type="character" w:customStyle="1" w:styleId="CommentTextChar">
    <w:name w:val="Comment Text Char"/>
    <w:basedOn w:val="DefaultParagraphFont"/>
    <w:link w:val="CommentText"/>
    <w:uiPriority w:val="99"/>
    <w:rsid w:val="00391330"/>
    <w:rPr>
      <w:sz w:val="20"/>
      <w:szCs w:val="20"/>
    </w:rPr>
  </w:style>
  <w:style w:type="table" w:styleId="TableGrid">
    <w:name w:val="Table Grid"/>
    <w:basedOn w:val="TableNormal"/>
    <w:uiPriority w:val="39"/>
    <w:rsid w:val="00391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B0457B"/>
    <w:rPr>
      <w:b/>
      <w:bCs/>
    </w:rPr>
  </w:style>
  <w:style w:type="character" w:customStyle="1" w:styleId="CommentSubjectChar">
    <w:name w:val="Comment Subject Char"/>
    <w:basedOn w:val="CommentTextChar"/>
    <w:link w:val="CommentSubject"/>
    <w:uiPriority w:val="99"/>
    <w:semiHidden/>
    <w:rsid w:val="00B0457B"/>
    <w:rPr>
      <w:b/>
      <w:bCs/>
      <w:sz w:val="20"/>
      <w:szCs w:val="20"/>
    </w:rPr>
  </w:style>
  <w:style w:type="character" w:styleId="FollowedHyperlink">
    <w:name w:val="FollowedHyperlink"/>
    <w:basedOn w:val="DefaultParagraphFont"/>
    <w:uiPriority w:val="99"/>
    <w:semiHidden/>
    <w:unhideWhenUsed/>
    <w:rsid w:val="00BE646E"/>
    <w:rPr>
      <w:color w:val="954F72" w:themeColor="followedHyperlink"/>
      <w:u w:val="single"/>
    </w:rPr>
  </w:style>
  <w:style w:type="paragraph" w:styleId="ListParagraph">
    <w:name w:val="List Paragraph"/>
    <w:basedOn w:val="Normal"/>
    <w:uiPriority w:val="34"/>
    <w:qFormat/>
    <w:rsid w:val="00480D20"/>
    <w:pPr>
      <w:ind w:left="720"/>
      <w:contextualSpacing/>
    </w:pPr>
  </w:style>
  <w:style w:type="paragraph" w:styleId="Revision">
    <w:name w:val="Revision"/>
    <w:hidden/>
    <w:uiPriority w:val="99"/>
    <w:semiHidden/>
    <w:rsid w:val="005D67EA"/>
    <w:pPr>
      <w:spacing w:after="0" w:line="240" w:lineRule="auto"/>
    </w:pPr>
  </w:style>
  <w:style w:type="paragraph" w:styleId="Header">
    <w:name w:val="header"/>
    <w:basedOn w:val="Normal"/>
    <w:link w:val="HeaderChar"/>
    <w:uiPriority w:val="99"/>
    <w:unhideWhenUsed/>
    <w:rsid w:val="00E462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24D"/>
  </w:style>
  <w:style w:type="paragraph" w:styleId="Footer">
    <w:name w:val="footer"/>
    <w:basedOn w:val="Normal"/>
    <w:link w:val="FooterChar"/>
    <w:uiPriority w:val="99"/>
    <w:unhideWhenUsed/>
    <w:rsid w:val="00E462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404352">
      <w:bodyDiv w:val="1"/>
      <w:marLeft w:val="0"/>
      <w:marRight w:val="0"/>
      <w:marTop w:val="0"/>
      <w:marBottom w:val="0"/>
      <w:divBdr>
        <w:top w:val="none" w:sz="0" w:space="0" w:color="auto"/>
        <w:left w:val="none" w:sz="0" w:space="0" w:color="auto"/>
        <w:bottom w:val="none" w:sz="0" w:space="0" w:color="auto"/>
        <w:right w:val="none" w:sz="0" w:space="0" w:color="auto"/>
      </w:divBdr>
    </w:div>
    <w:div w:id="871842682">
      <w:bodyDiv w:val="1"/>
      <w:marLeft w:val="0"/>
      <w:marRight w:val="0"/>
      <w:marTop w:val="0"/>
      <w:marBottom w:val="0"/>
      <w:divBdr>
        <w:top w:val="none" w:sz="0" w:space="0" w:color="auto"/>
        <w:left w:val="none" w:sz="0" w:space="0" w:color="auto"/>
        <w:bottom w:val="none" w:sz="0" w:space="0" w:color="auto"/>
        <w:right w:val="none" w:sz="0" w:space="0" w:color="auto"/>
      </w:divBdr>
    </w:div>
    <w:div w:id="980424254">
      <w:bodyDiv w:val="1"/>
      <w:marLeft w:val="0"/>
      <w:marRight w:val="0"/>
      <w:marTop w:val="0"/>
      <w:marBottom w:val="0"/>
      <w:divBdr>
        <w:top w:val="none" w:sz="0" w:space="0" w:color="auto"/>
        <w:left w:val="none" w:sz="0" w:space="0" w:color="auto"/>
        <w:bottom w:val="none" w:sz="0" w:space="0" w:color="auto"/>
        <w:right w:val="none" w:sz="0" w:space="0" w:color="auto"/>
      </w:divBdr>
    </w:div>
    <w:div w:id="995912080">
      <w:bodyDiv w:val="1"/>
      <w:marLeft w:val="0"/>
      <w:marRight w:val="0"/>
      <w:marTop w:val="0"/>
      <w:marBottom w:val="0"/>
      <w:divBdr>
        <w:top w:val="none" w:sz="0" w:space="0" w:color="auto"/>
        <w:left w:val="none" w:sz="0" w:space="0" w:color="auto"/>
        <w:bottom w:val="none" w:sz="0" w:space="0" w:color="auto"/>
        <w:right w:val="none" w:sz="0" w:space="0" w:color="auto"/>
      </w:divBdr>
      <w:divsChild>
        <w:div w:id="578712195">
          <w:marLeft w:val="0"/>
          <w:marRight w:val="0"/>
          <w:marTop w:val="0"/>
          <w:marBottom w:val="0"/>
          <w:divBdr>
            <w:top w:val="none" w:sz="0" w:space="0" w:color="auto"/>
            <w:left w:val="none" w:sz="0" w:space="0" w:color="auto"/>
            <w:bottom w:val="none" w:sz="0" w:space="0" w:color="auto"/>
            <w:right w:val="none" w:sz="0" w:space="0" w:color="auto"/>
          </w:divBdr>
          <w:divsChild>
            <w:div w:id="9316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7865">
      <w:bodyDiv w:val="1"/>
      <w:marLeft w:val="0"/>
      <w:marRight w:val="0"/>
      <w:marTop w:val="0"/>
      <w:marBottom w:val="0"/>
      <w:divBdr>
        <w:top w:val="none" w:sz="0" w:space="0" w:color="auto"/>
        <w:left w:val="none" w:sz="0" w:space="0" w:color="auto"/>
        <w:bottom w:val="none" w:sz="0" w:space="0" w:color="auto"/>
        <w:right w:val="none" w:sz="0" w:space="0" w:color="auto"/>
      </w:divBdr>
    </w:div>
    <w:div w:id="1225993546">
      <w:bodyDiv w:val="1"/>
      <w:marLeft w:val="0"/>
      <w:marRight w:val="0"/>
      <w:marTop w:val="0"/>
      <w:marBottom w:val="0"/>
      <w:divBdr>
        <w:top w:val="none" w:sz="0" w:space="0" w:color="auto"/>
        <w:left w:val="none" w:sz="0" w:space="0" w:color="auto"/>
        <w:bottom w:val="none" w:sz="0" w:space="0" w:color="auto"/>
        <w:right w:val="none" w:sz="0" w:space="0" w:color="auto"/>
      </w:divBdr>
    </w:div>
    <w:div w:id="1399133594">
      <w:bodyDiv w:val="1"/>
      <w:marLeft w:val="0"/>
      <w:marRight w:val="0"/>
      <w:marTop w:val="0"/>
      <w:marBottom w:val="0"/>
      <w:divBdr>
        <w:top w:val="none" w:sz="0" w:space="0" w:color="auto"/>
        <w:left w:val="none" w:sz="0" w:space="0" w:color="auto"/>
        <w:bottom w:val="none" w:sz="0" w:space="0" w:color="auto"/>
        <w:right w:val="none" w:sz="0" w:space="0" w:color="auto"/>
      </w:divBdr>
    </w:div>
    <w:div w:id="1402606559">
      <w:bodyDiv w:val="1"/>
      <w:marLeft w:val="0"/>
      <w:marRight w:val="0"/>
      <w:marTop w:val="0"/>
      <w:marBottom w:val="0"/>
      <w:divBdr>
        <w:top w:val="none" w:sz="0" w:space="0" w:color="auto"/>
        <w:left w:val="none" w:sz="0" w:space="0" w:color="auto"/>
        <w:bottom w:val="none" w:sz="0" w:space="0" w:color="auto"/>
        <w:right w:val="none" w:sz="0" w:space="0" w:color="auto"/>
      </w:divBdr>
      <w:divsChild>
        <w:div w:id="141116754">
          <w:marLeft w:val="0"/>
          <w:marRight w:val="0"/>
          <w:marTop w:val="0"/>
          <w:marBottom w:val="0"/>
          <w:divBdr>
            <w:top w:val="none" w:sz="0" w:space="0" w:color="auto"/>
            <w:left w:val="none" w:sz="0" w:space="0" w:color="auto"/>
            <w:bottom w:val="none" w:sz="0" w:space="0" w:color="auto"/>
            <w:right w:val="none" w:sz="0" w:space="0" w:color="auto"/>
          </w:divBdr>
        </w:div>
        <w:div w:id="170341782">
          <w:marLeft w:val="0"/>
          <w:marRight w:val="0"/>
          <w:marTop w:val="0"/>
          <w:marBottom w:val="0"/>
          <w:divBdr>
            <w:top w:val="none" w:sz="0" w:space="0" w:color="auto"/>
            <w:left w:val="none" w:sz="0" w:space="0" w:color="auto"/>
            <w:bottom w:val="none" w:sz="0" w:space="0" w:color="auto"/>
            <w:right w:val="none" w:sz="0" w:space="0" w:color="auto"/>
          </w:divBdr>
        </w:div>
        <w:div w:id="332532238">
          <w:marLeft w:val="0"/>
          <w:marRight w:val="0"/>
          <w:marTop w:val="0"/>
          <w:marBottom w:val="0"/>
          <w:divBdr>
            <w:top w:val="none" w:sz="0" w:space="0" w:color="auto"/>
            <w:left w:val="none" w:sz="0" w:space="0" w:color="auto"/>
            <w:bottom w:val="none" w:sz="0" w:space="0" w:color="auto"/>
            <w:right w:val="none" w:sz="0" w:space="0" w:color="auto"/>
          </w:divBdr>
        </w:div>
        <w:div w:id="335614135">
          <w:marLeft w:val="0"/>
          <w:marRight w:val="0"/>
          <w:marTop w:val="0"/>
          <w:marBottom w:val="0"/>
          <w:divBdr>
            <w:top w:val="none" w:sz="0" w:space="0" w:color="auto"/>
            <w:left w:val="none" w:sz="0" w:space="0" w:color="auto"/>
            <w:bottom w:val="none" w:sz="0" w:space="0" w:color="auto"/>
            <w:right w:val="none" w:sz="0" w:space="0" w:color="auto"/>
          </w:divBdr>
        </w:div>
        <w:div w:id="471750714">
          <w:marLeft w:val="0"/>
          <w:marRight w:val="0"/>
          <w:marTop w:val="0"/>
          <w:marBottom w:val="0"/>
          <w:divBdr>
            <w:top w:val="none" w:sz="0" w:space="0" w:color="auto"/>
            <w:left w:val="none" w:sz="0" w:space="0" w:color="auto"/>
            <w:bottom w:val="none" w:sz="0" w:space="0" w:color="auto"/>
            <w:right w:val="none" w:sz="0" w:space="0" w:color="auto"/>
          </w:divBdr>
        </w:div>
        <w:div w:id="766272385">
          <w:marLeft w:val="0"/>
          <w:marRight w:val="0"/>
          <w:marTop w:val="0"/>
          <w:marBottom w:val="0"/>
          <w:divBdr>
            <w:top w:val="none" w:sz="0" w:space="0" w:color="auto"/>
            <w:left w:val="none" w:sz="0" w:space="0" w:color="auto"/>
            <w:bottom w:val="none" w:sz="0" w:space="0" w:color="auto"/>
            <w:right w:val="none" w:sz="0" w:space="0" w:color="auto"/>
          </w:divBdr>
        </w:div>
        <w:div w:id="791751939">
          <w:marLeft w:val="0"/>
          <w:marRight w:val="0"/>
          <w:marTop w:val="0"/>
          <w:marBottom w:val="0"/>
          <w:divBdr>
            <w:top w:val="none" w:sz="0" w:space="0" w:color="auto"/>
            <w:left w:val="none" w:sz="0" w:space="0" w:color="auto"/>
            <w:bottom w:val="none" w:sz="0" w:space="0" w:color="auto"/>
            <w:right w:val="none" w:sz="0" w:space="0" w:color="auto"/>
          </w:divBdr>
        </w:div>
        <w:div w:id="810053476">
          <w:marLeft w:val="0"/>
          <w:marRight w:val="0"/>
          <w:marTop w:val="0"/>
          <w:marBottom w:val="0"/>
          <w:divBdr>
            <w:top w:val="none" w:sz="0" w:space="0" w:color="auto"/>
            <w:left w:val="none" w:sz="0" w:space="0" w:color="auto"/>
            <w:bottom w:val="none" w:sz="0" w:space="0" w:color="auto"/>
            <w:right w:val="none" w:sz="0" w:space="0" w:color="auto"/>
          </w:divBdr>
        </w:div>
        <w:div w:id="842203289">
          <w:marLeft w:val="0"/>
          <w:marRight w:val="0"/>
          <w:marTop w:val="0"/>
          <w:marBottom w:val="0"/>
          <w:divBdr>
            <w:top w:val="none" w:sz="0" w:space="0" w:color="auto"/>
            <w:left w:val="none" w:sz="0" w:space="0" w:color="auto"/>
            <w:bottom w:val="none" w:sz="0" w:space="0" w:color="auto"/>
            <w:right w:val="none" w:sz="0" w:space="0" w:color="auto"/>
          </w:divBdr>
        </w:div>
        <w:div w:id="860632619">
          <w:marLeft w:val="0"/>
          <w:marRight w:val="0"/>
          <w:marTop w:val="0"/>
          <w:marBottom w:val="0"/>
          <w:divBdr>
            <w:top w:val="none" w:sz="0" w:space="0" w:color="auto"/>
            <w:left w:val="none" w:sz="0" w:space="0" w:color="auto"/>
            <w:bottom w:val="none" w:sz="0" w:space="0" w:color="auto"/>
            <w:right w:val="none" w:sz="0" w:space="0" w:color="auto"/>
          </w:divBdr>
        </w:div>
        <w:div w:id="861094825">
          <w:marLeft w:val="0"/>
          <w:marRight w:val="0"/>
          <w:marTop w:val="0"/>
          <w:marBottom w:val="0"/>
          <w:divBdr>
            <w:top w:val="none" w:sz="0" w:space="0" w:color="auto"/>
            <w:left w:val="none" w:sz="0" w:space="0" w:color="auto"/>
            <w:bottom w:val="none" w:sz="0" w:space="0" w:color="auto"/>
            <w:right w:val="none" w:sz="0" w:space="0" w:color="auto"/>
          </w:divBdr>
        </w:div>
        <w:div w:id="876115658">
          <w:marLeft w:val="0"/>
          <w:marRight w:val="0"/>
          <w:marTop w:val="0"/>
          <w:marBottom w:val="0"/>
          <w:divBdr>
            <w:top w:val="none" w:sz="0" w:space="0" w:color="auto"/>
            <w:left w:val="none" w:sz="0" w:space="0" w:color="auto"/>
            <w:bottom w:val="none" w:sz="0" w:space="0" w:color="auto"/>
            <w:right w:val="none" w:sz="0" w:space="0" w:color="auto"/>
          </w:divBdr>
        </w:div>
        <w:div w:id="885457172">
          <w:marLeft w:val="0"/>
          <w:marRight w:val="0"/>
          <w:marTop w:val="0"/>
          <w:marBottom w:val="0"/>
          <w:divBdr>
            <w:top w:val="none" w:sz="0" w:space="0" w:color="auto"/>
            <w:left w:val="none" w:sz="0" w:space="0" w:color="auto"/>
            <w:bottom w:val="none" w:sz="0" w:space="0" w:color="auto"/>
            <w:right w:val="none" w:sz="0" w:space="0" w:color="auto"/>
          </w:divBdr>
        </w:div>
        <w:div w:id="914703210">
          <w:marLeft w:val="0"/>
          <w:marRight w:val="0"/>
          <w:marTop w:val="0"/>
          <w:marBottom w:val="0"/>
          <w:divBdr>
            <w:top w:val="none" w:sz="0" w:space="0" w:color="auto"/>
            <w:left w:val="none" w:sz="0" w:space="0" w:color="auto"/>
            <w:bottom w:val="none" w:sz="0" w:space="0" w:color="auto"/>
            <w:right w:val="none" w:sz="0" w:space="0" w:color="auto"/>
          </w:divBdr>
        </w:div>
        <w:div w:id="945380108">
          <w:marLeft w:val="0"/>
          <w:marRight w:val="0"/>
          <w:marTop w:val="0"/>
          <w:marBottom w:val="0"/>
          <w:divBdr>
            <w:top w:val="none" w:sz="0" w:space="0" w:color="auto"/>
            <w:left w:val="none" w:sz="0" w:space="0" w:color="auto"/>
            <w:bottom w:val="none" w:sz="0" w:space="0" w:color="auto"/>
            <w:right w:val="none" w:sz="0" w:space="0" w:color="auto"/>
          </w:divBdr>
        </w:div>
        <w:div w:id="997613310">
          <w:marLeft w:val="0"/>
          <w:marRight w:val="0"/>
          <w:marTop w:val="0"/>
          <w:marBottom w:val="0"/>
          <w:divBdr>
            <w:top w:val="none" w:sz="0" w:space="0" w:color="auto"/>
            <w:left w:val="none" w:sz="0" w:space="0" w:color="auto"/>
            <w:bottom w:val="none" w:sz="0" w:space="0" w:color="auto"/>
            <w:right w:val="none" w:sz="0" w:space="0" w:color="auto"/>
          </w:divBdr>
        </w:div>
        <w:div w:id="1138648554">
          <w:marLeft w:val="0"/>
          <w:marRight w:val="0"/>
          <w:marTop w:val="0"/>
          <w:marBottom w:val="0"/>
          <w:divBdr>
            <w:top w:val="none" w:sz="0" w:space="0" w:color="auto"/>
            <w:left w:val="none" w:sz="0" w:space="0" w:color="auto"/>
            <w:bottom w:val="none" w:sz="0" w:space="0" w:color="auto"/>
            <w:right w:val="none" w:sz="0" w:space="0" w:color="auto"/>
          </w:divBdr>
        </w:div>
        <w:div w:id="1152138364">
          <w:marLeft w:val="0"/>
          <w:marRight w:val="0"/>
          <w:marTop w:val="0"/>
          <w:marBottom w:val="0"/>
          <w:divBdr>
            <w:top w:val="none" w:sz="0" w:space="0" w:color="auto"/>
            <w:left w:val="none" w:sz="0" w:space="0" w:color="auto"/>
            <w:bottom w:val="none" w:sz="0" w:space="0" w:color="auto"/>
            <w:right w:val="none" w:sz="0" w:space="0" w:color="auto"/>
          </w:divBdr>
        </w:div>
        <w:div w:id="1388993479">
          <w:marLeft w:val="0"/>
          <w:marRight w:val="0"/>
          <w:marTop w:val="0"/>
          <w:marBottom w:val="0"/>
          <w:divBdr>
            <w:top w:val="none" w:sz="0" w:space="0" w:color="auto"/>
            <w:left w:val="none" w:sz="0" w:space="0" w:color="auto"/>
            <w:bottom w:val="none" w:sz="0" w:space="0" w:color="auto"/>
            <w:right w:val="none" w:sz="0" w:space="0" w:color="auto"/>
          </w:divBdr>
        </w:div>
        <w:div w:id="1392970188">
          <w:marLeft w:val="0"/>
          <w:marRight w:val="0"/>
          <w:marTop w:val="0"/>
          <w:marBottom w:val="0"/>
          <w:divBdr>
            <w:top w:val="none" w:sz="0" w:space="0" w:color="auto"/>
            <w:left w:val="none" w:sz="0" w:space="0" w:color="auto"/>
            <w:bottom w:val="none" w:sz="0" w:space="0" w:color="auto"/>
            <w:right w:val="none" w:sz="0" w:space="0" w:color="auto"/>
          </w:divBdr>
        </w:div>
        <w:div w:id="1404795043">
          <w:marLeft w:val="0"/>
          <w:marRight w:val="0"/>
          <w:marTop w:val="0"/>
          <w:marBottom w:val="0"/>
          <w:divBdr>
            <w:top w:val="none" w:sz="0" w:space="0" w:color="auto"/>
            <w:left w:val="none" w:sz="0" w:space="0" w:color="auto"/>
            <w:bottom w:val="none" w:sz="0" w:space="0" w:color="auto"/>
            <w:right w:val="none" w:sz="0" w:space="0" w:color="auto"/>
          </w:divBdr>
        </w:div>
        <w:div w:id="1410999457">
          <w:marLeft w:val="0"/>
          <w:marRight w:val="0"/>
          <w:marTop w:val="0"/>
          <w:marBottom w:val="0"/>
          <w:divBdr>
            <w:top w:val="none" w:sz="0" w:space="0" w:color="auto"/>
            <w:left w:val="none" w:sz="0" w:space="0" w:color="auto"/>
            <w:bottom w:val="none" w:sz="0" w:space="0" w:color="auto"/>
            <w:right w:val="none" w:sz="0" w:space="0" w:color="auto"/>
          </w:divBdr>
        </w:div>
        <w:div w:id="1455365768">
          <w:marLeft w:val="0"/>
          <w:marRight w:val="0"/>
          <w:marTop w:val="0"/>
          <w:marBottom w:val="0"/>
          <w:divBdr>
            <w:top w:val="none" w:sz="0" w:space="0" w:color="auto"/>
            <w:left w:val="none" w:sz="0" w:space="0" w:color="auto"/>
            <w:bottom w:val="none" w:sz="0" w:space="0" w:color="auto"/>
            <w:right w:val="none" w:sz="0" w:space="0" w:color="auto"/>
          </w:divBdr>
        </w:div>
        <w:div w:id="1543328877">
          <w:marLeft w:val="0"/>
          <w:marRight w:val="0"/>
          <w:marTop w:val="0"/>
          <w:marBottom w:val="0"/>
          <w:divBdr>
            <w:top w:val="none" w:sz="0" w:space="0" w:color="auto"/>
            <w:left w:val="none" w:sz="0" w:space="0" w:color="auto"/>
            <w:bottom w:val="none" w:sz="0" w:space="0" w:color="auto"/>
            <w:right w:val="none" w:sz="0" w:space="0" w:color="auto"/>
          </w:divBdr>
        </w:div>
        <w:div w:id="1552309051">
          <w:marLeft w:val="0"/>
          <w:marRight w:val="0"/>
          <w:marTop w:val="0"/>
          <w:marBottom w:val="0"/>
          <w:divBdr>
            <w:top w:val="none" w:sz="0" w:space="0" w:color="auto"/>
            <w:left w:val="none" w:sz="0" w:space="0" w:color="auto"/>
            <w:bottom w:val="none" w:sz="0" w:space="0" w:color="auto"/>
            <w:right w:val="none" w:sz="0" w:space="0" w:color="auto"/>
          </w:divBdr>
        </w:div>
        <w:div w:id="1575779561">
          <w:marLeft w:val="0"/>
          <w:marRight w:val="0"/>
          <w:marTop w:val="0"/>
          <w:marBottom w:val="0"/>
          <w:divBdr>
            <w:top w:val="none" w:sz="0" w:space="0" w:color="auto"/>
            <w:left w:val="none" w:sz="0" w:space="0" w:color="auto"/>
            <w:bottom w:val="none" w:sz="0" w:space="0" w:color="auto"/>
            <w:right w:val="none" w:sz="0" w:space="0" w:color="auto"/>
          </w:divBdr>
        </w:div>
        <w:div w:id="1579245050">
          <w:marLeft w:val="0"/>
          <w:marRight w:val="0"/>
          <w:marTop w:val="0"/>
          <w:marBottom w:val="0"/>
          <w:divBdr>
            <w:top w:val="none" w:sz="0" w:space="0" w:color="auto"/>
            <w:left w:val="none" w:sz="0" w:space="0" w:color="auto"/>
            <w:bottom w:val="none" w:sz="0" w:space="0" w:color="auto"/>
            <w:right w:val="none" w:sz="0" w:space="0" w:color="auto"/>
          </w:divBdr>
        </w:div>
        <w:div w:id="1617328758">
          <w:marLeft w:val="0"/>
          <w:marRight w:val="0"/>
          <w:marTop w:val="0"/>
          <w:marBottom w:val="0"/>
          <w:divBdr>
            <w:top w:val="none" w:sz="0" w:space="0" w:color="auto"/>
            <w:left w:val="none" w:sz="0" w:space="0" w:color="auto"/>
            <w:bottom w:val="none" w:sz="0" w:space="0" w:color="auto"/>
            <w:right w:val="none" w:sz="0" w:space="0" w:color="auto"/>
          </w:divBdr>
        </w:div>
        <w:div w:id="1676111736">
          <w:marLeft w:val="0"/>
          <w:marRight w:val="0"/>
          <w:marTop w:val="0"/>
          <w:marBottom w:val="0"/>
          <w:divBdr>
            <w:top w:val="none" w:sz="0" w:space="0" w:color="auto"/>
            <w:left w:val="none" w:sz="0" w:space="0" w:color="auto"/>
            <w:bottom w:val="none" w:sz="0" w:space="0" w:color="auto"/>
            <w:right w:val="none" w:sz="0" w:space="0" w:color="auto"/>
          </w:divBdr>
        </w:div>
        <w:div w:id="1691908225">
          <w:marLeft w:val="0"/>
          <w:marRight w:val="0"/>
          <w:marTop w:val="0"/>
          <w:marBottom w:val="0"/>
          <w:divBdr>
            <w:top w:val="none" w:sz="0" w:space="0" w:color="auto"/>
            <w:left w:val="none" w:sz="0" w:space="0" w:color="auto"/>
            <w:bottom w:val="none" w:sz="0" w:space="0" w:color="auto"/>
            <w:right w:val="none" w:sz="0" w:space="0" w:color="auto"/>
          </w:divBdr>
        </w:div>
        <w:div w:id="1699500963">
          <w:marLeft w:val="0"/>
          <w:marRight w:val="0"/>
          <w:marTop w:val="0"/>
          <w:marBottom w:val="0"/>
          <w:divBdr>
            <w:top w:val="none" w:sz="0" w:space="0" w:color="auto"/>
            <w:left w:val="none" w:sz="0" w:space="0" w:color="auto"/>
            <w:bottom w:val="none" w:sz="0" w:space="0" w:color="auto"/>
            <w:right w:val="none" w:sz="0" w:space="0" w:color="auto"/>
          </w:divBdr>
        </w:div>
        <w:div w:id="1735665526">
          <w:marLeft w:val="0"/>
          <w:marRight w:val="0"/>
          <w:marTop w:val="0"/>
          <w:marBottom w:val="0"/>
          <w:divBdr>
            <w:top w:val="none" w:sz="0" w:space="0" w:color="auto"/>
            <w:left w:val="none" w:sz="0" w:space="0" w:color="auto"/>
            <w:bottom w:val="none" w:sz="0" w:space="0" w:color="auto"/>
            <w:right w:val="none" w:sz="0" w:space="0" w:color="auto"/>
          </w:divBdr>
        </w:div>
        <w:div w:id="1841505909">
          <w:marLeft w:val="0"/>
          <w:marRight w:val="0"/>
          <w:marTop w:val="0"/>
          <w:marBottom w:val="0"/>
          <w:divBdr>
            <w:top w:val="none" w:sz="0" w:space="0" w:color="auto"/>
            <w:left w:val="none" w:sz="0" w:space="0" w:color="auto"/>
            <w:bottom w:val="none" w:sz="0" w:space="0" w:color="auto"/>
            <w:right w:val="none" w:sz="0" w:space="0" w:color="auto"/>
          </w:divBdr>
        </w:div>
        <w:div w:id="1860045245">
          <w:marLeft w:val="0"/>
          <w:marRight w:val="0"/>
          <w:marTop w:val="0"/>
          <w:marBottom w:val="0"/>
          <w:divBdr>
            <w:top w:val="none" w:sz="0" w:space="0" w:color="auto"/>
            <w:left w:val="none" w:sz="0" w:space="0" w:color="auto"/>
            <w:bottom w:val="none" w:sz="0" w:space="0" w:color="auto"/>
            <w:right w:val="none" w:sz="0" w:space="0" w:color="auto"/>
          </w:divBdr>
        </w:div>
        <w:div w:id="1883132515">
          <w:marLeft w:val="0"/>
          <w:marRight w:val="0"/>
          <w:marTop w:val="0"/>
          <w:marBottom w:val="0"/>
          <w:divBdr>
            <w:top w:val="none" w:sz="0" w:space="0" w:color="auto"/>
            <w:left w:val="none" w:sz="0" w:space="0" w:color="auto"/>
            <w:bottom w:val="none" w:sz="0" w:space="0" w:color="auto"/>
            <w:right w:val="none" w:sz="0" w:space="0" w:color="auto"/>
          </w:divBdr>
        </w:div>
        <w:div w:id="1885553870">
          <w:marLeft w:val="0"/>
          <w:marRight w:val="0"/>
          <w:marTop w:val="0"/>
          <w:marBottom w:val="0"/>
          <w:divBdr>
            <w:top w:val="none" w:sz="0" w:space="0" w:color="auto"/>
            <w:left w:val="none" w:sz="0" w:space="0" w:color="auto"/>
            <w:bottom w:val="none" w:sz="0" w:space="0" w:color="auto"/>
            <w:right w:val="none" w:sz="0" w:space="0" w:color="auto"/>
          </w:divBdr>
        </w:div>
        <w:div w:id="1921058649">
          <w:marLeft w:val="0"/>
          <w:marRight w:val="0"/>
          <w:marTop w:val="0"/>
          <w:marBottom w:val="0"/>
          <w:divBdr>
            <w:top w:val="none" w:sz="0" w:space="0" w:color="auto"/>
            <w:left w:val="none" w:sz="0" w:space="0" w:color="auto"/>
            <w:bottom w:val="none" w:sz="0" w:space="0" w:color="auto"/>
            <w:right w:val="none" w:sz="0" w:space="0" w:color="auto"/>
          </w:divBdr>
        </w:div>
        <w:div w:id="1949965841">
          <w:marLeft w:val="0"/>
          <w:marRight w:val="0"/>
          <w:marTop w:val="0"/>
          <w:marBottom w:val="0"/>
          <w:divBdr>
            <w:top w:val="none" w:sz="0" w:space="0" w:color="auto"/>
            <w:left w:val="none" w:sz="0" w:space="0" w:color="auto"/>
            <w:bottom w:val="none" w:sz="0" w:space="0" w:color="auto"/>
            <w:right w:val="none" w:sz="0" w:space="0" w:color="auto"/>
          </w:divBdr>
        </w:div>
        <w:div w:id="2108962769">
          <w:marLeft w:val="0"/>
          <w:marRight w:val="0"/>
          <w:marTop w:val="0"/>
          <w:marBottom w:val="0"/>
          <w:divBdr>
            <w:top w:val="none" w:sz="0" w:space="0" w:color="auto"/>
            <w:left w:val="none" w:sz="0" w:space="0" w:color="auto"/>
            <w:bottom w:val="none" w:sz="0" w:space="0" w:color="auto"/>
            <w:right w:val="none" w:sz="0" w:space="0" w:color="auto"/>
          </w:divBdr>
        </w:div>
      </w:divsChild>
    </w:div>
    <w:div w:id="1474786255">
      <w:bodyDiv w:val="1"/>
      <w:marLeft w:val="0"/>
      <w:marRight w:val="0"/>
      <w:marTop w:val="0"/>
      <w:marBottom w:val="0"/>
      <w:divBdr>
        <w:top w:val="none" w:sz="0" w:space="0" w:color="auto"/>
        <w:left w:val="none" w:sz="0" w:space="0" w:color="auto"/>
        <w:bottom w:val="none" w:sz="0" w:space="0" w:color="auto"/>
        <w:right w:val="none" w:sz="0" w:space="0" w:color="auto"/>
      </w:divBdr>
    </w:div>
    <w:div w:id="1550188766">
      <w:bodyDiv w:val="1"/>
      <w:marLeft w:val="0"/>
      <w:marRight w:val="0"/>
      <w:marTop w:val="0"/>
      <w:marBottom w:val="0"/>
      <w:divBdr>
        <w:top w:val="none" w:sz="0" w:space="0" w:color="auto"/>
        <w:left w:val="none" w:sz="0" w:space="0" w:color="auto"/>
        <w:bottom w:val="none" w:sz="0" w:space="0" w:color="auto"/>
        <w:right w:val="none" w:sz="0" w:space="0" w:color="auto"/>
      </w:divBdr>
    </w:div>
    <w:div w:id="1825664438">
      <w:bodyDiv w:val="1"/>
      <w:marLeft w:val="0"/>
      <w:marRight w:val="0"/>
      <w:marTop w:val="0"/>
      <w:marBottom w:val="0"/>
      <w:divBdr>
        <w:top w:val="none" w:sz="0" w:space="0" w:color="auto"/>
        <w:left w:val="none" w:sz="0" w:space="0" w:color="auto"/>
        <w:bottom w:val="none" w:sz="0" w:space="0" w:color="auto"/>
        <w:right w:val="none" w:sz="0" w:space="0" w:color="auto"/>
      </w:divBdr>
    </w:div>
    <w:div w:id="1846704408">
      <w:bodyDiv w:val="1"/>
      <w:marLeft w:val="0"/>
      <w:marRight w:val="0"/>
      <w:marTop w:val="0"/>
      <w:marBottom w:val="0"/>
      <w:divBdr>
        <w:top w:val="none" w:sz="0" w:space="0" w:color="auto"/>
        <w:left w:val="none" w:sz="0" w:space="0" w:color="auto"/>
        <w:bottom w:val="none" w:sz="0" w:space="0" w:color="auto"/>
        <w:right w:val="none" w:sz="0" w:space="0" w:color="auto"/>
      </w:divBdr>
    </w:div>
    <w:div w:id="192113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111/jbi.14784" TargetMode="External"/><Relationship Id="rId1" Type="http://schemas.openxmlformats.org/officeDocument/2006/relationships/hyperlink" Target="https://doi.org/10.1111/jbi.14784"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3.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3.xm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F16FBEB1FC49DCAE24ADE2A4B5949B"/>
        <w:category>
          <w:name w:val="General"/>
          <w:gallery w:val="placeholder"/>
        </w:category>
        <w:types>
          <w:type w:val="bbPlcHdr"/>
        </w:types>
        <w:behaviors>
          <w:behavior w:val="content"/>
        </w:behaviors>
        <w:guid w:val="{7AE18DBC-897E-47FA-A0A5-386546FF0E12}"/>
      </w:docPartPr>
      <w:docPartBody>
        <w:p w:rsidR="007E7ECB" w:rsidRDefault="007E7EC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556"/>
    <w:rsid w:val="000B3B35"/>
    <w:rsid w:val="000C2122"/>
    <w:rsid w:val="00101556"/>
    <w:rsid w:val="0014085E"/>
    <w:rsid w:val="002009CA"/>
    <w:rsid w:val="002173B8"/>
    <w:rsid w:val="002E28E3"/>
    <w:rsid w:val="003710A6"/>
    <w:rsid w:val="00420354"/>
    <w:rsid w:val="00471048"/>
    <w:rsid w:val="004E55F4"/>
    <w:rsid w:val="005A033D"/>
    <w:rsid w:val="00697D04"/>
    <w:rsid w:val="00766ACA"/>
    <w:rsid w:val="007674A4"/>
    <w:rsid w:val="00792DFC"/>
    <w:rsid w:val="007E4567"/>
    <w:rsid w:val="007E7ECB"/>
    <w:rsid w:val="008114CE"/>
    <w:rsid w:val="008A01E4"/>
    <w:rsid w:val="008A3274"/>
    <w:rsid w:val="008C4075"/>
    <w:rsid w:val="00903D40"/>
    <w:rsid w:val="00A77484"/>
    <w:rsid w:val="00B242B2"/>
    <w:rsid w:val="00B80207"/>
    <w:rsid w:val="00BD1D00"/>
    <w:rsid w:val="00CD2ED6"/>
    <w:rsid w:val="00ED3A77"/>
    <w:rsid w:val="00F0693A"/>
    <w:rsid w:val="00F72169"/>
    <w:rsid w:val="00FC33E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1a89c82-410f-46ec-8e60-c4089ec8d09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7FB8398405EA49829965FF4BFC1367" ma:contentTypeVersion="15" ma:contentTypeDescription="Create a new document." ma:contentTypeScope="" ma:versionID="74cabb0161ba31742109e2da80432784">
  <xsd:schema xmlns:xsd="http://www.w3.org/2001/XMLSchema" xmlns:xs="http://www.w3.org/2001/XMLSchema" xmlns:p="http://schemas.microsoft.com/office/2006/metadata/properties" xmlns:ns2="e1a89c82-410f-46ec-8e60-c4089ec8d09b" xmlns:ns3="6d993782-2144-4914-9ddc-0cce7226591f" targetNamespace="http://schemas.microsoft.com/office/2006/metadata/properties" ma:root="true" ma:fieldsID="2f3c23706b568cc62957698cdc469116" ns2:_="" ns3:_="">
    <xsd:import namespace="e1a89c82-410f-46ec-8e60-c4089ec8d09b"/>
    <xsd:import namespace="6d993782-2144-4914-9ddc-0cce722659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a89c82-410f-46ec-8e60-c4089ec8d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9026d15-0072-472a-9e8b-1e695e239e4c"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993782-2144-4914-9ddc-0cce7226591f"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62E10-4937-4724-A6AE-8D511F8C89AF}">
  <ds:schemaRefs>
    <ds:schemaRef ds:uri="http://schemas.microsoft.com/sharepoint/v3/contenttype/forms"/>
  </ds:schemaRefs>
</ds:datastoreItem>
</file>

<file path=customXml/itemProps2.xml><?xml version="1.0" encoding="utf-8"?>
<ds:datastoreItem xmlns:ds="http://schemas.openxmlformats.org/officeDocument/2006/customXml" ds:itemID="{607AA235-F818-4F7F-87ED-9A0308372912}">
  <ds:schemaRefs>
    <ds:schemaRef ds:uri="http://schemas.microsoft.com/office/2006/metadata/properties"/>
    <ds:schemaRef ds:uri="http://schemas.microsoft.com/office/infopath/2007/PartnerControls"/>
    <ds:schemaRef ds:uri="e1a89c82-410f-46ec-8e60-c4089ec8d09b"/>
  </ds:schemaRefs>
</ds:datastoreItem>
</file>

<file path=customXml/itemProps3.xml><?xml version="1.0" encoding="utf-8"?>
<ds:datastoreItem xmlns:ds="http://schemas.openxmlformats.org/officeDocument/2006/customXml" ds:itemID="{6E97DC89-062F-4490-88E2-2757DDD93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a89c82-410f-46ec-8e60-c4089ec8d09b"/>
    <ds:schemaRef ds:uri="6d993782-2144-4914-9ddc-0cce722659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DCB5F1-B705-4CD9-AF85-7EBEBC3CC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2845</TotalTime>
  <Pages>14</Pages>
  <Words>4381</Words>
  <Characters>24972</Characters>
  <Application>Microsoft Office Word</Application>
  <DocSecurity>0</DocSecurity>
  <Lines>208</Lines>
  <Paragraphs>58</Paragraphs>
  <ScaleCrop>false</ScaleCrop>
  <Company>James Cook University</Company>
  <LinksUpToDate>false</LinksUpToDate>
  <CharactersWithSpaces>29295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Lopresti</dc:creator>
  <cp:keywords/>
  <dc:description/>
  <cp:lastModifiedBy>Laura Lopresti</cp:lastModifiedBy>
  <cp:revision>188</cp:revision>
  <dcterms:created xsi:type="dcterms:W3CDTF">2024-08-05T00:39:00Z</dcterms:created>
  <dcterms:modified xsi:type="dcterms:W3CDTF">2024-08-12T00:11:00Z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7812bcb4-7750-48f6-8e60-b74a31987b6d</vt:lpwstr>
  </property>
  <property fmtid="{D5CDD505-2E9C-101B-9397-08002B2CF9AE}" pid="3" name="ContentTypeId">
    <vt:lpwstr>0x0101001D7FB8398405EA49829965FF4BFC1367</vt:lpwstr>
  </property>
  <property fmtid="{D5CDD505-2E9C-101B-9397-08002B2CF9AE}" pid="4" name="MediaServiceImageTags">
    <vt:lpwstr/>
  </property>
</Properties>
</file>